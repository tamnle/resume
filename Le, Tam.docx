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1BB94" w14:textId="77777777" w:rsidR="00C34313" w:rsidRPr="007E6DB7" w:rsidRDefault="00424BAD" w:rsidP="00074B5B">
      <w:pPr>
        <w:jc w:val="center"/>
        <w:outlineLvl w:val="0"/>
        <w:rPr>
          <w:rFonts w:ascii="Arial Hebrew" w:hAnsi="Arial Hebrew" w:cs="Arial Hebrew"/>
          <w:b/>
          <w:bCs/>
          <w:sz w:val="40"/>
          <w:szCs w:val="40"/>
          <w:lang w:val="vi-VN"/>
          <w:rPrChange w:id="0" w:author="Tam Le" w:date="2017-08-09T02:20:00Z">
            <w:rPr>
              <w:rFonts w:ascii="Arial Hebrew" w:hAnsi="Arial Hebrew" w:cs="Arial Hebrew"/>
              <w:sz w:val="40"/>
              <w:szCs w:val="40"/>
              <w:lang w:val="vi-VN"/>
            </w:rPr>
          </w:rPrChange>
        </w:rPr>
      </w:pPr>
      <w:r w:rsidRPr="5FE73D61">
        <w:rPr>
          <w:rFonts w:ascii="Calibri" w:eastAsia="Calibri" w:hAnsi="Calibri" w:cs="Calibri"/>
          <w:b/>
          <w:bCs/>
          <w:sz w:val="40"/>
          <w:szCs w:val="40"/>
          <w:lang w:val="vi-VN"/>
          <w:rPrChange w:id="1" w:author="Tam Le" w:date="2017-08-09T02:20:00Z">
            <w:rPr>
              <w:rFonts w:ascii="Calibri" w:eastAsia="Calibri" w:hAnsi="Calibri" w:cs="Calibri"/>
              <w:sz w:val="40"/>
              <w:szCs w:val="40"/>
              <w:lang w:val="vi-VN"/>
            </w:rPr>
          </w:rPrChange>
        </w:rPr>
        <w:t>TAM</w:t>
      </w:r>
      <w:r w:rsidRPr="5FE73D61">
        <w:rPr>
          <w:rFonts w:ascii="Arial Hebrew" w:hAnsi="Arial Hebrew" w:cs="Arial Hebrew"/>
          <w:b/>
          <w:bCs/>
          <w:sz w:val="40"/>
          <w:szCs w:val="40"/>
          <w:lang w:val="vi-VN"/>
          <w:rPrChange w:id="2" w:author="Tam Le" w:date="2017-08-09T02:20:00Z">
            <w:rPr>
              <w:rFonts w:ascii="Arial Hebrew" w:hAnsi="Arial Hebrew" w:cs="Arial Hebrew"/>
              <w:sz w:val="40"/>
              <w:szCs w:val="40"/>
              <w:lang w:val="vi-VN"/>
            </w:rPr>
          </w:rPrChange>
        </w:rPr>
        <w:t xml:space="preserve"> </w:t>
      </w:r>
      <w:r w:rsidRPr="5FE73D61">
        <w:rPr>
          <w:rFonts w:ascii="Calibri" w:eastAsia="Calibri" w:hAnsi="Calibri" w:cs="Calibri"/>
          <w:b/>
          <w:bCs/>
          <w:sz w:val="40"/>
          <w:szCs w:val="40"/>
          <w:lang w:val="vi-VN"/>
          <w:rPrChange w:id="3" w:author="Tam Le" w:date="2017-08-09T02:20:00Z">
            <w:rPr>
              <w:rFonts w:ascii="Calibri" w:eastAsia="Calibri" w:hAnsi="Calibri" w:cs="Calibri"/>
              <w:sz w:val="40"/>
              <w:szCs w:val="40"/>
              <w:lang w:val="vi-VN"/>
            </w:rPr>
          </w:rPrChange>
        </w:rPr>
        <w:t>LE</w:t>
      </w:r>
    </w:p>
    <w:p w14:paraId="3695C899" w14:textId="11F5DB13" w:rsidR="00424BAD" w:rsidRDefault="00EE2B3B" w:rsidP="00074B5B">
      <w:pPr>
        <w:jc w:val="center"/>
        <w:outlineLvl w:val="0"/>
        <w:rPr>
          <w:rStyle w:val="Hyperlink"/>
          <w:rFonts w:ascii="Arial Hebrew" w:hAnsi="Arial Hebrew" w:cs="Arial Hebrew"/>
          <w:sz w:val="22"/>
          <w:szCs w:val="22"/>
          <w:lang w:val="vi-VN"/>
        </w:rPr>
      </w:pPr>
      <w:ins w:id="4" w:author="Tam Le" w:date="2018-01-30T16:55:00Z">
        <w:r>
          <w:rPr>
            <w:rFonts w:ascii="Arial Hebrew" w:hAnsi="Arial Hebrew" w:cs="Arial Hebrew"/>
            <w:sz w:val="22"/>
            <w:szCs w:val="22"/>
            <w:lang w:val="vi-VN"/>
          </w:rPr>
          <w:t xml:space="preserve">2386 </w:t>
        </w:r>
        <w:r>
          <w:rPr>
            <w:rFonts w:ascii="Calibri" w:hAnsi="Calibri" w:cs="Calibri"/>
            <w:sz w:val="22"/>
            <w:szCs w:val="22"/>
            <w:lang w:val="vi-VN"/>
          </w:rPr>
          <w:t>Trafalgar Dr, Biloxi</w:t>
        </w:r>
      </w:ins>
      <w:del w:id="5" w:author="Tam Le" w:date="2018-01-30T16:55:00Z">
        <w:r w:rsidR="00424BAD" w:rsidRPr="001B0A2C" w:rsidDel="00EE2B3B">
          <w:rPr>
            <w:rFonts w:ascii="Arial Hebrew" w:hAnsi="Arial Hebrew" w:cs="Arial Hebrew"/>
            <w:sz w:val="22"/>
            <w:szCs w:val="22"/>
            <w:lang w:val="vi-VN"/>
          </w:rPr>
          <w:delText>22</w:delText>
        </w:r>
      </w:del>
      <w:del w:id="6" w:author="Tam Le" w:date="2018-01-30T16:54:00Z">
        <w:r w:rsidR="00424BAD" w:rsidRPr="001B0A2C" w:rsidDel="005A0678">
          <w:rPr>
            <w:rFonts w:ascii="Arial Hebrew" w:hAnsi="Arial Hebrew" w:cs="Arial Hebrew"/>
            <w:sz w:val="22"/>
            <w:szCs w:val="22"/>
            <w:lang w:val="vi-VN"/>
          </w:rPr>
          <w:delText xml:space="preserve">24 </w:delText>
        </w:r>
        <w:r w:rsidR="00424BAD" w:rsidRPr="001B0A2C" w:rsidDel="005A0678">
          <w:rPr>
            <w:rFonts w:ascii="Calibri" w:eastAsia="Calibri" w:hAnsi="Calibri" w:cs="Calibri"/>
            <w:sz w:val="22"/>
            <w:szCs w:val="22"/>
            <w:lang w:val="vi-VN"/>
          </w:rPr>
          <w:delText>PASS</w:delText>
        </w:r>
        <w:r w:rsidR="00424BAD" w:rsidRPr="001B0A2C" w:rsidDel="005A0678">
          <w:rPr>
            <w:rFonts w:ascii="Arial Hebrew" w:hAnsi="Arial Hebrew" w:cs="Arial Hebrew"/>
            <w:sz w:val="22"/>
            <w:szCs w:val="22"/>
            <w:lang w:val="vi-VN"/>
          </w:rPr>
          <w:delText xml:space="preserve"> </w:delText>
        </w:r>
        <w:r w:rsidR="00424BAD" w:rsidRPr="001B0A2C" w:rsidDel="005A0678">
          <w:rPr>
            <w:rFonts w:ascii="Calibri" w:eastAsia="Calibri" w:hAnsi="Calibri" w:cs="Calibri"/>
            <w:sz w:val="22"/>
            <w:szCs w:val="22"/>
            <w:lang w:val="vi-VN"/>
          </w:rPr>
          <w:delText>ROAD</w:delText>
        </w:r>
        <w:r w:rsidR="00424BAD" w:rsidRPr="001B0A2C" w:rsidDel="005A0678">
          <w:rPr>
            <w:rFonts w:ascii="Arial Hebrew" w:hAnsi="Arial Hebrew" w:cs="Arial Hebrew"/>
            <w:sz w:val="22"/>
            <w:szCs w:val="22"/>
            <w:lang w:val="vi-VN"/>
          </w:rPr>
          <w:delText xml:space="preserve">, </w:delText>
        </w:r>
        <w:r w:rsidR="00424BAD" w:rsidRPr="001B0A2C" w:rsidDel="005A0678">
          <w:rPr>
            <w:rFonts w:ascii="Calibri" w:eastAsia="Calibri" w:hAnsi="Calibri" w:cs="Calibri"/>
            <w:sz w:val="22"/>
            <w:szCs w:val="22"/>
            <w:lang w:val="vi-VN"/>
          </w:rPr>
          <w:delText>APT</w:delText>
        </w:r>
        <w:r w:rsidR="00424BAD" w:rsidRPr="001B0A2C" w:rsidDel="005A0678">
          <w:rPr>
            <w:rFonts w:ascii="Arial Hebrew" w:hAnsi="Arial Hebrew" w:cs="Arial Hebrew"/>
            <w:sz w:val="22"/>
            <w:szCs w:val="22"/>
            <w:lang w:val="vi-VN"/>
          </w:rPr>
          <w:delText>. 710</w:delText>
        </w:r>
      </w:del>
      <w:r w:rsidR="00424BAD" w:rsidRPr="001B0A2C">
        <w:rPr>
          <w:rFonts w:ascii="Arial Hebrew" w:hAnsi="Arial Hebrew" w:cs="Arial Hebrew"/>
          <w:sz w:val="22"/>
          <w:szCs w:val="22"/>
          <w:lang w:val="vi-VN"/>
        </w:rPr>
        <w:t xml:space="preserve">, </w:t>
      </w:r>
      <w:r w:rsidR="00424BAD" w:rsidRPr="001B0A2C">
        <w:rPr>
          <w:rFonts w:ascii="Calibri" w:eastAsia="Calibri" w:hAnsi="Calibri" w:cs="Calibri"/>
          <w:sz w:val="22"/>
          <w:szCs w:val="22"/>
          <w:lang w:val="vi-VN"/>
        </w:rPr>
        <w:t>MS</w:t>
      </w:r>
      <w:r w:rsidR="00424BAD" w:rsidRPr="001B0A2C">
        <w:rPr>
          <w:rFonts w:ascii="Arial Hebrew" w:hAnsi="Arial Hebrew" w:cs="Arial Hebrew"/>
          <w:sz w:val="22"/>
          <w:szCs w:val="22"/>
          <w:lang w:val="vi-VN"/>
        </w:rPr>
        <w:t xml:space="preserve"> 39531</w:t>
      </w:r>
      <w:r w:rsidR="0006323A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06323A">
        <w:rPr>
          <w:rFonts w:ascii="Arial Hebrew" w:hAnsi="Arial Hebrew" w:cs="Arial Hebrew" w:hint="cs"/>
          <w:sz w:val="22"/>
          <w:szCs w:val="22"/>
          <w:lang w:val="vi-VN"/>
        </w:rPr>
        <w:sym w:font="Symbol" w:char="F0A8"/>
      </w:r>
      <w:r w:rsidR="00424BAD"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ins w:id="7" w:author="Tam Le" w:date="2018-02-07T16:21:00Z">
        <w:r w:rsidR="007D4186">
          <w:rPr>
            <w:rFonts w:ascii="Calibri" w:hAnsi="Calibri" w:cs="Calibri"/>
            <w:sz w:val="22"/>
            <w:szCs w:val="22"/>
            <w:lang w:val="vi-VN"/>
          </w:rPr>
          <w:t>Le.Accounting@</w:t>
        </w:r>
      </w:ins>
      <w:ins w:id="8" w:author="Tam Le" w:date="2018-02-07T17:25:00Z">
        <w:r w:rsidR="00035AE1">
          <w:rPr>
            <w:rFonts w:ascii="Calibri" w:hAnsi="Calibri" w:cs="Calibri"/>
            <w:sz w:val="22"/>
            <w:szCs w:val="22"/>
            <w:lang w:val="vi-VN"/>
          </w:rPr>
          <w:t>yahoo</w:t>
        </w:r>
      </w:ins>
      <w:ins w:id="9" w:author="Tam Le" w:date="2018-02-07T16:22:00Z">
        <w:r w:rsidR="007D4186">
          <w:rPr>
            <w:rFonts w:ascii="Calibri" w:hAnsi="Calibri" w:cs="Calibri"/>
            <w:sz w:val="22"/>
            <w:szCs w:val="22"/>
            <w:lang w:val="vi-VN"/>
          </w:rPr>
          <w:t>.com</w:t>
        </w:r>
        <w:r w:rsidR="007D4186" w:rsidRPr="007D4186" w:rsidDel="007D4186">
          <w:rPr>
            <w:rFonts w:ascii="Calibri" w:eastAsia="Calibri" w:hAnsi="Calibri" w:cs="Calibri"/>
            <w:sz w:val="22"/>
            <w:szCs w:val="22"/>
            <w:lang w:val="vi-VN"/>
          </w:rPr>
          <w:t xml:space="preserve"> </w:t>
        </w:r>
      </w:ins>
      <w:del w:id="10" w:author="Tam Le" w:date="2018-02-07T16:21:00Z">
        <w:r w:rsidR="00424BAD" w:rsidRPr="007D4186" w:rsidDel="007D4186">
          <w:rPr>
            <w:rPrChange w:id="11" w:author="Tam Le" w:date="2018-02-07T16:21:00Z">
              <w:rPr>
                <w:rStyle w:val="Hyperlink"/>
                <w:rFonts w:ascii="Calibri" w:eastAsia="Calibri" w:hAnsi="Calibri" w:cs="Calibri"/>
                <w:sz w:val="22"/>
                <w:szCs w:val="22"/>
                <w:lang w:val="vi-VN"/>
              </w:rPr>
            </w:rPrChange>
          </w:rPr>
          <w:delText>TAM.LE@USM.EDU</w:delText>
        </w:r>
      </w:del>
      <w:r w:rsidR="0006323A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06323A">
        <w:rPr>
          <w:rFonts w:ascii="Arial Hebrew" w:hAnsi="Arial Hebrew" w:cs="Arial Hebrew" w:hint="cs"/>
          <w:sz w:val="22"/>
          <w:szCs w:val="22"/>
          <w:lang w:val="vi-VN"/>
        </w:rPr>
        <w:sym w:font="Symbol" w:char="F0A8"/>
      </w:r>
      <w:r w:rsidR="0006323A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ins w:id="12" w:author="Tam Le" w:date="2017-09-06T14:52:00Z">
        <w:r w:rsidR="00074B5B">
          <w:rPr>
            <w:rFonts w:ascii="Arial Hebrew" w:hAnsi="Arial Hebrew" w:cs="Arial Hebrew"/>
            <w:sz w:val="22"/>
            <w:szCs w:val="22"/>
            <w:lang w:val="vi-VN"/>
          </w:rPr>
          <w:t>228</w:t>
        </w:r>
      </w:ins>
      <w:del w:id="13" w:author="Tam Le" w:date="2017-09-06T14:52:00Z">
        <w:r w:rsidR="0006323A" w:rsidDel="00074B5B">
          <w:rPr>
            <w:rFonts w:ascii="Arial Hebrew" w:hAnsi="Arial Hebrew" w:cs="Arial Hebrew"/>
            <w:sz w:val="22"/>
            <w:szCs w:val="22"/>
            <w:lang w:val="vi-VN"/>
          </w:rPr>
          <w:delText>504</w:delText>
        </w:r>
      </w:del>
      <w:r w:rsidR="0006323A">
        <w:rPr>
          <w:rFonts w:ascii="Arial Hebrew" w:hAnsi="Arial Hebrew" w:cs="Arial Hebrew"/>
          <w:sz w:val="22"/>
          <w:szCs w:val="22"/>
          <w:lang w:val="vi-VN"/>
        </w:rPr>
        <w:t>.</w:t>
      </w:r>
      <w:ins w:id="14" w:author="Tam Le" w:date="2017-09-06T14:53:00Z">
        <w:r w:rsidR="00074B5B">
          <w:rPr>
            <w:rFonts w:ascii="Arial Hebrew" w:hAnsi="Arial Hebrew" w:cs="Arial Hebrew"/>
            <w:sz w:val="22"/>
            <w:szCs w:val="22"/>
            <w:lang w:val="vi-VN"/>
          </w:rPr>
          <w:t>273</w:t>
        </w:r>
      </w:ins>
      <w:del w:id="15" w:author="Tam Le" w:date="2017-09-06T14:52:00Z">
        <w:r w:rsidR="0006323A" w:rsidDel="00074B5B">
          <w:rPr>
            <w:rFonts w:ascii="Arial Hebrew" w:hAnsi="Arial Hebrew" w:cs="Arial Hebrew"/>
            <w:sz w:val="22"/>
            <w:szCs w:val="22"/>
            <w:lang w:val="vi-VN"/>
          </w:rPr>
          <w:delText>579</w:delText>
        </w:r>
      </w:del>
      <w:r w:rsidR="0006323A">
        <w:rPr>
          <w:rFonts w:ascii="Arial Hebrew" w:hAnsi="Arial Hebrew" w:cs="Arial Hebrew"/>
          <w:sz w:val="22"/>
          <w:szCs w:val="22"/>
          <w:lang w:val="vi-VN"/>
        </w:rPr>
        <w:t>.</w:t>
      </w:r>
      <w:ins w:id="16" w:author="Tam Le" w:date="2017-09-06T14:53:00Z">
        <w:r w:rsidR="00074B5B">
          <w:rPr>
            <w:rFonts w:ascii="Arial Hebrew" w:hAnsi="Arial Hebrew" w:cs="Arial Hebrew"/>
            <w:sz w:val="22"/>
            <w:szCs w:val="22"/>
            <w:lang w:val="vi-VN"/>
          </w:rPr>
          <w:t>5531</w:t>
        </w:r>
      </w:ins>
      <w:del w:id="17" w:author="Tam Le" w:date="2017-09-06T14:53:00Z">
        <w:r w:rsidR="0006323A" w:rsidDel="00074B5B">
          <w:rPr>
            <w:rFonts w:ascii="Arial Hebrew" w:hAnsi="Arial Hebrew" w:cs="Arial Hebrew"/>
            <w:sz w:val="22"/>
            <w:szCs w:val="22"/>
            <w:lang w:val="vi-VN"/>
          </w:rPr>
          <w:delText>4633</w:delText>
        </w:r>
      </w:del>
    </w:p>
    <w:p w14:paraId="731997D0" w14:textId="77777777" w:rsidR="0006323A" w:rsidRDefault="0006323A" w:rsidP="00EA0037">
      <w:pPr>
        <w:jc w:val="center"/>
        <w:rPr>
          <w:rStyle w:val="Hyperlink"/>
          <w:rFonts w:ascii="Arial Hebrew" w:hAnsi="Arial Hebrew" w:cs="Arial Hebrew"/>
          <w:sz w:val="22"/>
          <w:szCs w:val="22"/>
          <w:lang w:val="vi-VN"/>
        </w:rPr>
      </w:pPr>
    </w:p>
    <w:p w14:paraId="37E1FB00" w14:textId="77777777" w:rsidR="0006323A" w:rsidRDefault="0006323A" w:rsidP="00EA0037">
      <w:pPr>
        <w:jc w:val="center"/>
        <w:rPr>
          <w:rStyle w:val="Hyperlink"/>
          <w:rFonts w:ascii="Arial Hebrew" w:hAnsi="Arial Hebrew" w:cs="Arial Hebrew"/>
          <w:sz w:val="22"/>
          <w:szCs w:val="22"/>
          <w:lang w:val="vi-VN"/>
        </w:rPr>
      </w:pPr>
    </w:p>
    <w:p w14:paraId="554F275B" w14:textId="77777777" w:rsidR="005C15D0" w:rsidRPr="001B0A2C" w:rsidDel="00D372EB" w:rsidRDefault="005C15D0" w:rsidP="00EA0037">
      <w:pPr>
        <w:jc w:val="center"/>
        <w:rPr>
          <w:del w:id="18" w:author="Tam Le" w:date="2018-02-27T09:25:00Z"/>
          <w:rFonts w:ascii="Arial Hebrew" w:hAnsi="Arial Hebrew" w:cs="Arial Hebrew"/>
          <w:sz w:val="22"/>
          <w:szCs w:val="22"/>
          <w:lang w:val="vi-VN"/>
        </w:rPr>
      </w:pPr>
      <w:bookmarkStart w:id="19" w:name="_GoBack"/>
      <w:bookmarkEnd w:id="19"/>
    </w:p>
    <w:p w14:paraId="7B9299F8" w14:textId="26CC1491" w:rsidR="005C15D0" w:rsidRPr="00A2658D" w:rsidDel="00A2658D" w:rsidRDefault="00346F23">
      <w:pPr>
        <w:rPr>
          <w:del w:id="20" w:author="Jona Burton" w:date="2017-08-07T16:15:00Z"/>
          <w:rFonts w:ascii="Calibri" w:hAnsi="Calibri" w:cs="Calibri"/>
          <w:sz w:val="22"/>
          <w:szCs w:val="22"/>
          <w:rPrChange w:id="21" w:author="Jona Burton" w:date="2017-08-07T16:15:00Z">
            <w:rPr>
              <w:del w:id="22" w:author="Jona Burton" w:date="2017-08-07T16:15:00Z"/>
              <w:rFonts w:ascii="Calibri" w:hAnsi="Calibri" w:cs="Calibri"/>
              <w:sz w:val="22"/>
              <w:szCs w:val="22"/>
              <w:lang w:val="vi-VN"/>
            </w:rPr>
          </w:rPrChange>
        </w:rPr>
      </w:pPr>
      <w:r w:rsidRPr="005C15D0">
        <w:rPr>
          <w:rFonts w:ascii="Calibri" w:hAnsi="Calibri" w:cs="Calibri"/>
          <w:sz w:val="22"/>
          <w:szCs w:val="22"/>
          <w:lang w:val="vi-VN"/>
        </w:rPr>
        <w:t xml:space="preserve">Possess over </w:t>
      </w:r>
      <w:r w:rsidR="003B6F0F" w:rsidRPr="005C15D0">
        <w:rPr>
          <w:rFonts w:ascii="Calibri" w:hAnsi="Calibri" w:cs="Calibri"/>
          <w:sz w:val="22"/>
          <w:szCs w:val="22"/>
          <w:lang w:val="vi-VN"/>
        </w:rPr>
        <w:t>4 years of direct</w:t>
      </w:r>
      <w:ins w:id="23" w:author="Jona Burton" w:date="2017-08-07T16:14:00Z">
        <w:r w:rsidR="00A2658D">
          <w:rPr>
            <w:rFonts w:ascii="Calibri" w:hAnsi="Calibri" w:cs="Calibri"/>
            <w:sz w:val="22"/>
            <w:szCs w:val="22"/>
          </w:rPr>
          <w:t xml:space="preserve"> </w:t>
        </w:r>
      </w:ins>
      <w:del w:id="24" w:author="Jona Burton" w:date="2017-08-07T16:14:00Z">
        <w:r w:rsidR="003B6F0F" w:rsidRPr="005C15D0" w:rsidDel="00A2658D">
          <w:rPr>
            <w:rFonts w:ascii="Calibri" w:hAnsi="Calibri" w:cs="Calibri"/>
            <w:sz w:val="22"/>
            <w:szCs w:val="22"/>
            <w:lang w:val="vi-VN"/>
          </w:rPr>
          <w:delText xml:space="preserve">ly </w:delText>
        </w:r>
      </w:del>
      <w:r w:rsidR="003B6F0F" w:rsidRPr="005C15D0">
        <w:rPr>
          <w:rFonts w:ascii="Calibri" w:hAnsi="Calibri" w:cs="Calibri"/>
          <w:sz w:val="22"/>
          <w:szCs w:val="22"/>
          <w:lang w:val="vi-VN"/>
        </w:rPr>
        <w:t>customer service</w:t>
      </w:r>
      <w:ins w:id="25" w:author="Tam Le" w:date="2018-02-07T16:26:00Z">
        <w:r w:rsidR="006D11AA">
          <w:rPr>
            <w:rFonts w:ascii="Calibri" w:hAnsi="Calibri" w:cs="Calibri"/>
            <w:sz w:val="22"/>
            <w:szCs w:val="22"/>
            <w:lang w:val="vi-VN"/>
          </w:rPr>
          <w:t>s</w:t>
        </w:r>
      </w:ins>
      <w:del w:id="26" w:author="Jona Burton" w:date="2017-08-07T16:24:00Z">
        <w:r w:rsidR="003B6F0F" w:rsidRPr="005C15D0" w:rsidDel="007E6DB7">
          <w:rPr>
            <w:rFonts w:ascii="Calibri" w:hAnsi="Calibri" w:cs="Calibri"/>
            <w:sz w:val="22"/>
            <w:szCs w:val="22"/>
            <w:lang w:val="vi-VN"/>
          </w:rPr>
          <w:delText>s</w:delText>
        </w:r>
      </w:del>
      <w:r w:rsidR="003B6F0F" w:rsidRPr="005C15D0">
        <w:rPr>
          <w:rFonts w:ascii="Calibri" w:hAnsi="Calibri" w:cs="Calibri"/>
          <w:sz w:val="22"/>
          <w:szCs w:val="22"/>
          <w:lang w:val="vi-VN"/>
        </w:rPr>
        <w:t xml:space="preserve"> within variety of major </w:t>
      </w:r>
      <w:r w:rsidR="005C15D0">
        <w:rPr>
          <w:rFonts w:ascii="Calibri" w:hAnsi="Calibri" w:cs="Calibri"/>
          <w:sz w:val="22"/>
          <w:szCs w:val="22"/>
          <w:lang w:val="vi-VN"/>
        </w:rPr>
        <w:t>fie</w:t>
      </w:r>
      <w:r w:rsidR="003B6F0F" w:rsidRPr="005C15D0">
        <w:rPr>
          <w:rFonts w:ascii="Calibri" w:hAnsi="Calibri" w:cs="Calibri"/>
          <w:sz w:val="22"/>
          <w:szCs w:val="22"/>
          <w:lang w:val="vi-VN"/>
        </w:rPr>
        <w:t>ld</w:t>
      </w:r>
      <w:r w:rsidR="005C15D0">
        <w:rPr>
          <w:rFonts w:ascii="Calibri" w:hAnsi="Calibri" w:cs="Calibri"/>
          <w:sz w:val="22"/>
          <w:szCs w:val="22"/>
          <w:lang w:val="vi-VN"/>
        </w:rPr>
        <w:t>s</w:t>
      </w:r>
      <w:r w:rsidR="003B6F0F" w:rsidRPr="005C15D0">
        <w:rPr>
          <w:rFonts w:ascii="Calibri" w:hAnsi="Calibri" w:cs="Calibri"/>
          <w:sz w:val="22"/>
          <w:szCs w:val="22"/>
          <w:lang w:val="vi-VN"/>
        </w:rPr>
        <w:t xml:space="preserve"> (</w:t>
      </w:r>
      <w:del w:id="27" w:author="Tam Le" w:date="2018-02-11T21:37:00Z">
        <w:r w:rsidR="003B6F0F" w:rsidRPr="005C15D0" w:rsidDel="00B6693F">
          <w:rPr>
            <w:rFonts w:ascii="Calibri" w:hAnsi="Calibri" w:cs="Calibri"/>
            <w:sz w:val="22"/>
            <w:szCs w:val="22"/>
            <w:lang w:val="vi-VN"/>
          </w:rPr>
          <w:delText>food serving</w:delText>
        </w:r>
      </w:del>
      <w:ins w:id="28" w:author="Tam Le" w:date="2018-02-11T21:37:00Z">
        <w:r w:rsidR="00B6693F">
          <w:rPr>
            <w:rFonts w:ascii="Calibri" w:hAnsi="Calibri" w:cs="Calibri"/>
            <w:sz w:val="22"/>
            <w:szCs w:val="22"/>
            <w:lang w:val="vi-VN"/>
          </w:rPr>
          <w:t>waitress</w:t>
        </w:r>
      </w:ins>
      <w:r w:rsidR="003B6F0F" w:rsidRPr="005C15D0">
        <w:rPr>
          <w:rFonts w:ascii="Calibri" w:hAnsi="Calibri" w:cs="Calibri"/>
          <w:sz w:val="22"/>
          <w:szCs w:val="22"/>
          <w:lang w:val="vi-VN"/>
        </w:rPr>
        <w:t xml:space="preserve">, tailoring, and </w:t>
      </w:r>
      <w:del w:id="29" w:author="Tam Le" w:date="2018-02-11T21:26:00Z">
        <w:r w:rsidR="003B6F0F" w:rsidRPr="005C15D0" w:rsidDel="00247FDB">
          <w:rPr>
            <w:rFonts w:ascii="Calibri" w:hAnsi="Calibri" w:cs="Calibri"/>
            <w:sz w:val="22"/>
            <w:szCs w:val="22"/>
            <w:lang w:val="vi-VN"/>
          </w:rPr>
          <w:delText>front-desk</w:delText>
        </w:r>
      </w:del>
      <w:ins w:id="30" w:author="Tam Le" w:date="2018-02-11T21:26:00Z">
        <w:r w:rsidR="00247FDB">
          <w:rPr>
            <w:rFonts w:ascii="Calibri" w:hAnsi="Calibri" w:cs="Calibri"/>
            <w:sz w:val="22"/>
            <w:szCs w:val="22"/>
            <w:lang w:val="vi-VN"/>
          </w:rPr>
          <w:t>cash register</w:t>
        </w:r>
      </w:ins>
      <w:ins w:id="31" w:author="Tam Le" w:date="2018-02-11T21:37:00Z">
        <w:r w:rsidR="00B6693F">
          <w:rPr>
            <w:rFonts w:ascii="Calibri" w:hAnsi="Calibri" w:cs="Calibri"/>
            <w:sz w:val="22"/>
            <w:szCs w:val="22"/>
            <w:lang w:val="vi-VN"/>
          </w:rPr>
          <w:t xml:space="preserve"> clerk</w:t>
        </w:r>
      </w:ins>
      <w:r w:rsidR="003B6F0F" w:rsidRPr="005C15D0">
        <w:rPr>
          <w:rFonts w:ascii="Calibri" w:hAnsi="Calibri" w:cs="Calibri"/>
          <w:sz w:val="22"/>
          <w:szCs w:val="22"/>
          <w:lang w:val="vi-VN"/>
        </w:rPr>
        <w:t>), including</w:t>
      </w:r>
      <w:del w:id="32" w:author="Tam Le" w:date="2018-02-23T20:25:00Z">
        <w:r w:rsidR="003B6F0F" w:rsidRPr="005C15D0" w:rsidDel="00D01D19">
          <w:rPr>
            <w:rFonts w:ascii="Calibri" w:hAnsi="Calibri" w:cs="Calibri"/>
            <w:sz w:val="22"/>
            <w:szCs w:val="22"/>
            <w:lang w:val="vi-VN"/>
          </w:rPr>
          <w:delText xml:space="preserve"> </w:delText>
        </w:r>
      </w:del>
      <w:ins w:id="33" w:author="Tam Le" w:date="2018-01-30T13:37:00Z">
        <w:r w:rsidR="00D0250E">
          <w:rPr>
            <w:rFonts w:ascii="Calibri" w:hAnsi="Calibri" w:cs="Calibri"/>
            <w:sz w:val="22"/>
            <w:szCs w:val="22"/>
            <w:lang w:val="vi-VN"/>
          </w:rPr>
          <w:t xml:space="preserve"> </w:t>
        </w:r>
      </w:ins>
      <w:ins w:id="34" w:author="Tam Le" w:date="2018-01-30T13:36:00Z">
        <w:r w:rsidR="00DA67DB">
          <w:rPr>
            <w:rFonts w:ascii="Calibri" w:hAnsi="Calibri" w:cs="Calibri"/>
            <w:sz w:val="22"/>
            <w:szCs w:val="22"/>
            <w:lang w:val="vi-VN"/>
          </w:rPr>
          <w:t>1</w:t>
        </w:r>
      </w:ins>
      <w:del w:id="35" w:author="Tam Le" w:date="2018-01-30T13:36:00Z">
        <w:r w:rsidR="003B6F0F" w:rsidRPr="005C15D0" w:rsidDel="00D0250E">
          <w:rPr>
            <w:rFonts w:ascii="Calibri" w:hAnsi="Calibri" w:cs="Calibri"/>
            <w:sz w:val="22"/>
            <w:szCs w:val="22"/>
            <w:lang w:val="vi-VN"/>
          </w:rPr>
          <w:delText>1</w:delText>
        </w:r>
      </w:del>
      <w:r w:rsidR="003B6F0F" w:rsidRPr="005C15D0">
        <w:rPr>
          <w:rFonts w:ascii="Calibri" w:hAnsi="Calibri" w:cs="Calibri"/>
          <w:sz w:val="22"/>
          <w:szCs w:val="22"/>
          <w:lang w:val="vi-VN"/>
        </w:rPr>
        <w:t xml:space="preserve"> </w:t>
      </w:r>
      <w:ins w:id="36" w:author="Tam Le" w:date="2018-02-23T20:25:00Z">
        <w:r w:rsidR="00D01D19">
          <w:rPr>
            <w:rFonts w:ascii="Calibri" w:hAnsi="Calibri" w:cs="Calibri"/>
            <w:sz w:val="22"/>
            <w:szCs w:val="22"/>
            <w:lang w:val="vi-VN"/>
          </w:rPr>
          <w:t xml:space="preserve">and a half </w:t>
        </w:r>
      </w:ins>
      <w:r w:rsidR="003B6F0F" w:rsidRPr="005C15D0">
        <w:rPr>
          <w:rFonts w:ascii="Calibri" w:hAnsi="Calibri" w:cs="Calibri"/>
          <w:sz w:val="22"/>
          <w:szCs w:val="22"/>
          <w:lang w:val="vi-VN"/>
        </w:rPr>
        <w:t xml:space="preserve">year </w:t>
      </w:r>
      <w:ins w:id="37" w:author="Jona Burton" w:date="2017-08-07T16:14:00Z">
        <w:r w:rsidR="00A2658D">
          <w:rPr>
            <w:rFonts w:ascii="Calibri" w:hAnsi="Calibri" w:cs="Calibri"/>
            <w:sz w:val="22"/>
            <w:szCs w:val="22"/>
          </w:rPr>
          <w:t xml:space="preserve">in </w:t>
        </w:r>
      </w:ins>
      <w:del w:id="38" w:author="Jona Burton" w:date="2017-08-07T16:14:00Z">
        <w:r w:rsidR="003B6F0F" w:rsidRPr="005C15D0" w:rsidDel="00A2658D">
          <w:rPr>
            <w:rFonts w:ascii="Calibri" w:hAnsi="Calibri" w:cs="Calibri"/>
            <w:sz w:val="22"/>
            <w:szCs w:val="22"/>
            <w:lang w:val="vi-VN"/>
          </w:rPr>
          <w:delText>of A</w:delText>
        </w:r>
      </w:del>
      <w:ins w:id="39" w:author="Jona Burton" w:date="2017-08-07T16:14:00Z">
        <w:r w:rsidR="00A2658D">
          <w:rPr>
            <w:rFonts w:ascii="Calibri" w:hAnsi="Calibri" w:cs="Calibri"/>
            <w:sz w:val="22"/>
            <w:szCs w:val="22"/>
          </w:rPr>
          <w:t>a</w:t>
        </w:r>
      </w:ins>
      <w:r w:rsidR="003B6F0F" w:rsidRPr="005C15D0">
        <w:rPr>
          <w:rFonts w:ascii="Calibri" w:hAnsi="Calibri" w:cs="Calibri"/>
          <w:sz w:val="22"/>
          <w:szCs w:val="22"/>
          <w:lang w:val="vi-VN"/>
        </w:rPr>
        <w:t xml:space="preserve">ccounting field; well-versed in office and administrative assistant work, fast-learner and effective </w:t>
      </w:r>
      <w:ins w:id="40" w:author="Jona Burton" w:date="2017-08-07T16:14:00Z">
        <w:r w:rsidR="00A2658D">
          <w:rPr>
            <w:rFonts w:ascii="Calibri" w:hAnsi="Calibri" w:cs="Calibri"/>
            <w:sz w:val="22"/>
            <w:szCs w:val="22"/>
          </w:rPr>
          <w:t xml:space="preserve">in </w:t>
        </w:r>
      </w:ins>
      <w:r w:rsidR="003B6F0F" w:rsidRPr="005C15D0">
        <w:rPr>
          <w:rFonts w:ascii="Calibri" w:hAnsi="Calibri" w:cs="Calibri"/>
          <w:sz w:val="22"/>
          <w:szCs w:val="22"/>
          <w:lang w:val="vi-VN"/>
        </w:rPr>
        <w:t>multitasking</w:t>
      </w:r>
      <w:del w:id="41" w:author="Jona Burton" w:date="2017-08-07T16:14:00Z">
        <w:r w:rsidR="003B6F0F" w:rsidRPr="005C15D0" w:rsidDel="00A2658D">
          <w:rPr>
            <w:rFonts w:ascii="Calibri" w:hAnsi="Calibri" w:cs="Calibri"/>
            <w:sz w:val="22"/>
            <w:szCs w:val="22"/>
            <w:lang w:val="vi-VN"/>
          </w:rPr>
          <w:delText xml:space="preserve"> skill</w:delText>
        </w:r>
      </w:del>
      <w:r w:rsidR="003B6F0F" w:rsidRPr="005C15D0">
        <w:rPr>
          <w:rFonts w:ascii="Calibri" w:hAnsi="Calibri" w:cs="Calibri"/>
          <w:sz w:val="22"/>
          <w:szCs w:val="22"/>
          <w:lang w:val="vi-VN"/>
        </w:rPr>
        <w:t xml:space="preserve">; </w:t>
      </w:r>
      <w:r w:rsidR="005B399F" w:rsidRPr="005C15D0">
        <w:rPr>
          <w:rFonts w:ascii="Calibri" w:hAnsi="Calibri" w:cs="Calibri"/>
          <w:sz w:val="22"/>
          <w:szCs w:val="22"/>
          <w:lang w:val="vi-VN"/>
        </w:rPr>
        <w:t xml:space="preserve">passionate about </w:t>
      </w:r>
      <w:del w:id="42" w:author="Jona Burton" w:date="2017-08-07T16:14:00Z">
        <w:r w:rsidR="005B399F" w:rsidRPr="005C15D0" w:rsidDel="00A2658D">
          <w:rPr>
            <w:rFonts w:ascii="Calibri" w:hAnsi="Calibri" w:cs="Calibri"/>
            <w:sz w:val="22"/>
            <w:szCs w:val="22"/>
            <w:lang w:val="vi-VN"/>
          </w:rPr>
          <w:delText xml:space="preserve">analysing </w:delText>
        </w:r>
      </w:del>
      <w:ins w:id="43" w:author="Jona Burton" w:date="2017-08-07T16:14:00Z">
        <w:r w:rsidR="00A2658D" w:rsidRPr="005C15D0">
          <w:rPr>
            <w:rFonts w:ascii="Calibri" w:hAnsi="Calibri" w:cs="Calibri"/>
            <w:sz w:val="22"/>
            <w:szCs w:val="22"/>
            <w:lang w:val="vi-VN"/>
          </w:rPr>
          <w:t>analy</w:t>
        </w:r>
        <w:r w:rsidR="00A2658D">
          <w:rPr>
            <w:rFonts w:ascii="Calibri" w:hAnsi="Calibri" w:cs="Calibri"/>
            <w:sz w:val="22"/>
            <w:szCs w:val="22"/>
          </w:rPr>
          <w:t>zing</w:t>
        </w:r>
        <w:r w:rsidR="00A2658D" w:rsidRPr="005C15D0">
          <w:rPr>
            <w:rFonts w:ascii="Calibri" w:hAnsi="Calibri" w:cs="Calibri"/>
            <w:sz w:val="22"/>
            <w:szCs w:val="22"/>
            <w:lang w:val="vi-VN"/>
          </w:rPr>
          <w:t xml:space="preserve"> </w:t>
        </w:r>
      </w:ins>
      <w:r w:rsidR="005B399F" w:rsidRPr="005C15D0">
        <w:rPr>
          <w:rFonts w:ascii="Calibri" w:hAnsi="Calibri" w:cs="Calibri"/>
          <w:sz w:val="22"/>
          <w:szCs w:val="22"/>
          <w:lang w:val="vi-VN"/>
        </w:rPr>
        <w:t>data,</w:t>
      </w:r>
      <w:r w:rsidR="005C15D0" w:rsidRPr="005C15D0">
        <w:rPr>
          <w:rFonts w:ascii="Calibri" w:hAnsi="Calibri" w:cs="Calibri"/>
          <w:sz w:val="22"/>
          <w:szCs w:val="22"/>
          <w:lang w:val="vi-VN"/>
        </w:rPr>
        <w:t xml:space="preserve"> </w:t>
      </w:r>
      <w:r w:rsidR="00222251" w:rsidRPr="00222251">
        <w:rPr>
          <w:rFonts w:ascii="Calibri" w:hAnsi="Calibri" w:cs="Calibri"/>
          <w:sz w:val="22"/>
          <w:szCs w:val="22"/>
          <w:lang w:val="vi-VN"/>
        </w:rPr>
        <w:t>enthusiasm for</w:t>
      </w:r>
      <w:r w:rsidR="009D04E7">
        <w:rPr>
          <w:rFonts w:ascii="Calibri" w:hAnsi="Calibri" w:cs="Calibri"/>
          <w:sz w:val="22"/>
          <w:szCs w:val="22"/>
          <w:lang w:val="vi-VN"/>
        </w:rPr>
        <w:t xml:space="preserve"> team-</w:t>
      </w:r>
      <w:del w:id="44" w:author="Jona Burton" w:date="2017-08-07T16:14:00Z">
        <w:r w:rsidR="009D04E7" w:rsidDel="00A2658D">
          <w:rPr>
            <w:rFonts w:ascii="Calibri" w:hAnsi="Calibri" w:cs="Calibri"/>
            <w:sz w:val="22"/>
            <w:szCs w:val="22"/>
            <w:lang w:val="vi-VN"/>
          </w:rPr>
          <w:delText xml:space="preserve">working </w:delText>
        </w:r>
      </w:del>
      <w:ins w:id="45" w:author="Jona Burton" w:date="2017-08-07T16:14:00Z">
        <w:r w:rsidR="00A2658D">
          <w:rPr>
            <w:rFonts w:ascii="Calibri" w:hAnsi="Calibri" w:cs="Calibri"/>
            <w:sz w:val="22"/>
            <w:szCs w:val="22"/>
          </w:rPr>
          <w:t>building</w:t>
        </w:r>
        <w:r w:rsidR="00A2658D">
          <w:rPr>
            <w:rFonts w:ascii="Calibri" w:hAnsi="Calibri" w:cs="Calibri"/>
            <w:sz w:val="22"/>
            <w:szCs w:val="22"/>
            <w:lang w:val="vi-VN"/>
          </w:rPr>
          <w:t xml:space="preserve"> </w:t>
        </w:r>
      </w:ins>
      <w:r w:rsidR="009D04E7">
        <w:rPr>
          <w:rFonts w:ascii="Calibri" w:hAnsi="Calibri" w:cs="Calibri"/>
          <w:sz w:val="22"/>
          <w:szCs w:val="22"/>
          <w:lang w:val="vi-VN"/>
        </w:rPr>
        <w:t xml:space="preserve">and </w:t>
      </w:r>
      <w:ins w:id="46" w:author="Jona Burton" w:date="2017-08-07T16:14:00Z">
        <w:r w:rsidR="00A2658D">
          <w:rPr>
            <w:rFonts w:ascii="Calibri" w:hAnsi="Calibri" w:cs="Calibri"/>
            <w:sz w:val="22"/>
            <w:szCs w:val="22"/>
          </w:rPr>
          <w:t xml:space="preserve">available to </w:t>
        </w:r>
      </w:ins>
      <w:del w:id="47" w:author="Jona Burton" w:date="2017-08-07T16:14:00Z">
        <w:r w:rsidR="009D04E7" w:rsidDel="00A2658D">
          <w:rPr>
            <w:rFonts w:ascii="Calibri" w:hAnsi="Calibri" w:cs="Calibri"/>
            <w:sz w:val="22"/>
            <w:szCs w:val="22"/>
            <w:lang w:val="vi-VN"/>
          </w:rPr>
          <w:delText xml:space="preserve">frequent </w:delText>
        </w:r>
        <w:r w:rsidR="005C15D0" w:rsidRPr="005C15D0" w:rsidDel="00A2658D">
          <w:rPr>
            <w:rFonts w:ascii="Calibri" w:hAnsi="Calibri" w:cs="Calibri"/>
            <w:sz w:val="22"/>
            <w:szCs w:val="22"/>
            <w:lang w:val="vi-VN"/>
          </w:rPr>
          <w:delText>travel</w:delText>
        </w:r>
        <w:r w:rsidR="009D04E7" w:rsidDel="00A2658D">
          <w:rPr>
            <w:rFonts w:ascii="Calibri" w:hAnsi="Calibri" w:cs="Calibri"/>
            <w:sz w:val="22"/>
            <w:szCs w:val="22"/>
            <w:lang w:val="vi-VN"/>
          </w:rPr>
          <w:delText xml:space="preserve"> jobs</w:delText>
        </w:r>
      </w:del>
      <w:ins w:id="48" w:author="Jona Burton" w:date="2017-08-07T16:15:00Z">
        <w:r w:rsidR="00A2658D">
          <w:rPr>
            <w:rFonts w:ascii="Calibri" w:hAnsi="Calibri" w:cs="Calibri"/>
            <w:sz w:val="22"/>
            <w:szCs w:val="22"/>
          </w:rPr>
          <w:t>travel for work.</w:t>
        </w:r>
      </w:ins>
    </w:p>
    <w:p w14:paraId="6569BB0F" w14:textId="4229B69B" w:rsidR="00346F23" w:rsidRDefault="005B399F">
      <w:pPr>
        <w:rPr>
          <w:rFonts w:ascii="Calibri" w:hAnsi="Calibri" w:cs="Calibri"/>
          <w:lang w:val="vi-VN"/>
        </w:rPr>
      </w:pPr>
      <w:del w:id="49" w:author="Jona Burton" w:date="2017-08-07T16:15:00Z">
        <w:r w:rsidDel="00A2658D">
          <w:rPr>
            <w:rFonts w:ascii="Calibri" w:hAnsi="Calibri" w:cs="Calibri"/>
            <w:lang w:val="vi-VN"/>
          </w:rPr>
          <w:delText xml:space="preserve"> </w:delText>
        </w:r>
      </w:del>
    </w:p>
    <w:p w14:paraId="330F7573" w14:textId="77777777" w:rsidR="0006323A" w:rsidRPr="00346F23" w:rsidRDefault="0006323A">
      <w:pPr>
        <w:rPr>
          <w:rFonts w:ascii="Calibri" w:hAnsi="Calibri" w:cs="Calibri"/>
          <w:lang w:val="vi-VN"/>
        </w:rPr>
      </w:pPr>
    </w:p>
    <w:p w14:paraId="5199C546" w14:textId="77777777" w:rsidR="00743083" w:rsidRDefault="00743083" w:rsidP="00074B5B">
      <w:pPr>
        <w:outlineLvl w:val="0"/>
        <w:rPr>
          <w:ins w:id="50" w:author="Tam Le" w:date="2018-02-27T09:25:00Z"/>
          <w:rFonts w:ascii="Calibri" w:eastAsia="Calibri" w:hAnsi="Calibri" w:cs="Calibri"/>
          <w:b/>
          <w:bCs/>
          <w:sz w:val="28"/>
          <w:szCs w:val="28"/>
          <w:lang w:val="vi-VN"/>
        </w:rPr>
      </w:pPr>
    </w:p>
    <w:p w14:paraId="7066A2B4" w14:textId="77777777" w:rsidR="00424BAD" w:rsidRPr="001B0A2C" w:rsidRDefault="00F21083" w:rsidP="00074B5B">
      <w:pPr>
        <w:outlineLvl w:val="0"/>
        <w:rPr>
          <w:rFonts w:ascii="Arial Hebrew" w:hAnsi="Arial Hebrew" w:cs="Arial Hebrew"/>
          <w:b/>
          <w:bCs/>
          <w:sz w:val="28"/>
          <w:szCs w:val="28"/>
          <w:lang w:val="vi-VN"/>
          <w:rPrChange w:id="51" w:author="Tam Le" w:date="2017-08-09T02:20:00Z">
            <w:rPr/>
          </w:rPrChange>
        </w:rPr>
      </w:pPr>
      <w:r w:rsidRPr="006A08B6">
        <w:rPr>
          <w:rFonts w:ascii="Calibri" w:eastAsia="Calibri" w:hAnsi="Calibri" w:cs="Calibri"/>
          <w:b/>
          <w:bCs/>
          <w:sz w:val="28"/>
          <w:szCs w:val="28"/>
          <w:lang w:val="vi-VN"/>
        </w:rPr>
        <w:t>EDUCATION</w:t>
      </w:r>
    </w:p>
    <w:p w14:paraId="354BBD40" w14:textId="77777777" w:rsidR="00EA4BB3" w:rsidRPr="001B0A2C" w:rsidRDefault="00EA4BB3" w:rsidP="00EA0037">
      <w:pPr>
        <w:rPr>
          <w:rFonts w:ascii="Arial Hebrew" w:hAnsi="Arial Hebrew" w:cs="Arial Hebrew"/>
          <w:sz w:val="20"/>
          <w:szCs w:val="20"/>
          <w:lang w:val="vi-VN"/>
        </w:rPr>
      </w:pPr>
    </w:p>
    <w:p w14:paraId="5C2882AE" w14:textId="0CB83D2D" w:rsidR="00F97280" w:rsidRPr="006D11AA" w:rsidRDefault="00435A1F" w:rsidP="00074B5B">
      <w:pPr>
        <w:outlineLvl w:val="0"/>
        <w:rPr>
          <w:ins w:id="52" w:author="Tam Le" w:date="2018-01-30T13:39:00Z"/>
          <w:rFonts w:ascii="Calibri" w:eastAsia="Calibri" w:hAnsi="Calibri" w:cs="Calibri"/>
          <w:sz w:val="22"/>
          <w:szCs w:val="22"/>
          <w:lang w:val="vi-VN"/>
          <w:rPrChange w:id="53" w:author="Tam Le" w:date="2018-02-07T16:27:00Z">
            <w:rPr>
              <w:ins w:id="54" w:author="Tam Le" w:date="2018-01-30T13:39:00Z"/>
              <w:rFonts w:ascii="ca" w:eastAsia="ca" w:hAnsi="ca" w:cs="ca"/>
              <w:b/>
              <w:bCs/>
              <w:sz w:val="22"/>
              <w:szCs w:val="22"/>
              <w:lang w:val="vi-VN"/>
            </w:rPr>
          </w:rPrChange>
        </w:rPr>
      </w:pPr>
      <w:del w:id="55" w:author="Tam Le" w:date="2017-08-09T02:22:00Z">
        <w:r w:rsidRPr="006A08B6" w:rsidDel="4C00287D">
          <w:rPr>
            <w:rFonts w:ascii="Calibri" w:eastAsia="Calibri" w:hAnsi="Calibri" w:cs="Calibri"/>
            <w:b/>
            <w:bCs/>
            <w:sz w:val="22"/>
            <w:szCs w:val="22"/>
            <w:lang w:val="vi-VN"/>
          </w:rPr>
          <w:delText>Accounting</w:delText>
        </w:r>
        <w:r w:rsidRPr="006A08B6" w:rsidDel="4C00287D">
          <w:rPr>
            <w:rFonts w:ascii="Arial Hebrew" w:hAnsi="Arial Hebrew" w:cs="Arial Hebrew"/>
            <w:b/>
            <w:bCs/>
            <w:sz w:val="22"/>
            <w:szCs w:val="22"/>
            <w:lang w:val="vi-VN"/>
          </w:rPr>
          <w:delText xml:space="preserve"> </w:delText>
        </w:r>
      </w:del>
      <w:r w:rsidRPr="4C00287D">
        <w:rPr>
          <w:rFonts w:ascii="ca" w:eastAsia="ca" w:hAnsi="ca" w:cs="ca"/>
          <w:b/>
          <w:bCs/>
          <w:sz w:val="22"/>
          <w:szCs w:val="22"/>
          <w:lang w:val="vi-VN"/>
          <w:rPrChange w:id="56" w:author="Tam Le" w:date="2017-08-09T02:22:00Z">
            <w:rPr>
              <w:rFonts w:ascii="Calibri" w:eastAsia="Calibri" w:hAnsi="Calibri" w:cs="Calibri"/>
              <w:b/>
              <w:sz w:val="22"/>
              <w:szCs w:val="22"/>
              <w:lang w:val="vi-VN"/>
            </w:rPr>
          </w:rPrChange>
        </w:rPr>
        <w:t xml:space="preserve">Bachelor </w:t>
      </w:r>
      <w:ins w:id="57" w:author="Tam Le" w:date="2017-08-09T02:20:00Z">
        <w:r w:rsidR="5FE73D61" w:rsidRPr="4C00287D">
          <w:rPr>
            <w:rFonts w:ascii="ca" w:eastAsia="ca" w:hAnsi="ca" w:cs="ca"/>
            <w:b/>
            <w:bCs/>
            <w:sz w:val="22"/>
            <w:szCs w:val="22"/>
            <w:lang w:val="vi-VN"/>
            <w:rPrChange w:id="58" w:author="Tam Le" w:date="2017-08-09T02:22:00Z">
              <w:rPr>
                <w:rFonts w:ascii="Arial Hebrew" w:hAnsi="Arial Hebrew" w:cs="Arial Hebrew"/>
                <w:b/>
                <w:sz w:val="22"/>
                <w:szCs w:val="22"/>
                <w:lang w:val="vi-VN"/>
              </w:rPr>
            </w:rPrChange>
          </w:rPr>
          <w:t>of Science</w:t>
        </w:r>
      </w:ins>
      <w:ins w:id="59" w:author="Tam Le" w:date="2017-08-09T02:21:00Z">
        <w:r w:rsidR="773DC767" w:rsidRPr="4C00287D">
          <w:rPr>
            <w:rFonts w:ascii="ca" w:eastAsia="ca" w:hAnsi="ca" w:cs="ca"/>
            <w:b/>
            <w:bCs/>
            <w:sz w:val="22"/>
            <w:szCs w:val="22"/>
            <w:lang w:val="vi-VN"/>
            <w:rPrChange w:id="60" w:author="Tam Le" w:date="2017-08-09T02:22:00Z">
              <w:rPr>
                <w:rFonts w:ascii="Arial Hebrew" w:hAnsi="Arial Hebrew" w:cs="Arial Hebrew"/>
                <w:b/>
                <w:sz w:val="22"/>
                <w:szCs w:val="22"/>
                <w:lang w:val="vi-VN"/>
              </w:rPr>
            </w:rPrChange>
          </w:rPr>
          <w:t xml:space="preserve"> in Business Administration</w:t>
        </w:r>
      </w:ins>
      <w:ins w:id="61" w:author="Tam Le" w:date="2018-02-07T16:26:00Z">
        <w:r w:rsidR="006D11AA">
          <w:rPr>
            <w:rFonts w:ascii="ca" w:eastAsia="ca" w:hAnsi="ca" w:cs="ca"/>
            <w:b/>
            <w:bCs/>
            <w:sz w:val="22"/>
            <w:szCs w:val="22"/>
            <w:lang w:val="vi-VN"/>
          </w:rPr>
          <w:t xml:space="preserve"> in</w:t>
        </w:r>
      </w:ins>
      <w:ins w:id="62" w:author="Tam Le" w:date="2017-08-09T02:21:00Z">
        <w:r w:rsidR="006D11AA">
          <w:rPr>
            <w:rFonts w:ascii="ca" w:eastAsia="ca" w:hAnsi="ca" w:cs="ca"/>
            <w:b/>
            <w:bCs/>
            <w:sz w:val="22"/>
            <w:szCs w:val="22"/>
            <w:lang w:val="vi-VN"/>
          </w:rPr>
          <w:t xml:space="preserve"> </w:t>
        </w:r>
      </w:ins>
      <w:del w:id="63" w:author="Tam Le" w:date="2018-01-30T13:41:00Z">
        <w:r w:rsidRPr="4C00287D" w:rsidDel="00F97280">
          <w:rPr>
            <w:rFonts w:ascii="ca" w:eastAsia="ca" w:hAnsi="ca" w:cs="ca"/>
            <w:b/>
            <w:bCs/>
            <w:sz w:val="22"/>
            <w:szCs w:val="22"/>
            <w:lang w:val="vi-VN"/>
            <w:rPrChange w:id="64" w:author="Tam Le" w:date="2017-08-09T02:22:00Z">
              <w:rPr>
                <w:rFonts w:ascii="Calibri" w:eastAsia="Calibri" w:hAnsi="Calibri" w:cs="Calibri"/>
                <w:b/>
                <w:sz w:val="22"/>
                <w:szCs w:val="22"/>
                <w:lang w:val="vi-VN"/>
              </w:rPr>
            </w:rPrChange>
          </w:rPr>
          <w:delText>Degre</w:delText>
        </w:r>
      </w:del>
      <w:ins w:id="65" w:author="Tam Le" w:date="2018-02-07T16:27:00Z">
        <w:r w:rsidR="006D11AA" w:rsidRPr="00814B57">
          <w:rPr>
            <w:rFonts w:ascii="ca" w:eastAsia="ca" w:hAnsi="ca" w:cs="ca"/>
            <w:b/>
            <w:bCs/>
            <w:sz w:val="22"/>
            <w:szCs w:val="22"/>
            <w:lang w:val="vi-VN"/>
          </w:rPr>
          <w:t>Accounting</w:t>
        </w:r>
        <w:r w:rsidR="006D11AA">
          <w:rPr>
            <w:rFonts w:ascii="Calibri" w:eastAsia="Calibri" w:hAnsi="Calibri" w:cs="Calibri"/>
            <w:sz w:val="22"/>
            <w:szCs w:val="22"/>
            <w:lang w:val="vi-VN"/>
          </w:rPr>
          <w:tab/>
        </w:r>
      </w:ins>
      <w:del w:id="66" w:author="Tam Le" w:date="2018-01-30T13:41:00Z">
        <w:r w:rsidRPr="4C00287D" w:rsidDel="00F97280">
          <w:rPr>
            <w:rFonts w:ascii="ca" w:eastAsia="ca" w:hAnsi="ca" w:cs="ca"/>
            <w:b/>
            <w:bCs/>
            <w:sz w:val="22"/>
            <w:szCs w:val="22"/>
            <w:lang w:val="vi-VN"/>
            <w:rPrChange w:id="67" w:author="Tam Le" w:date="2017-08-09T02:22:00Z">
              <w:rPr>
                <w:rFonts w:ascii="Calibri" w:eastAsia="Calibri" w:hAnsi="Calibri" w:cs="Calibri"/>
                <w:b/>
                <w:sz w:val="22"/>
                <w:szCs w:val="22"/>
                <w:lang w:val="vi-VN"/>
              </w:rPr>
            </w:rPrChange>
          </w:rPr>
          <w:delText>e</w:delText>
        </w:r>
      </w:del>
      <w:ins w:id="68" w:author="Tam Le" w:date="2018-01-30T13:40:00Z">
        <w:r w:rsidR="00F97280">
          <w:rPr>
            <w:rFonts w:ascii="Calibri" w:eastAsia="Calibri" w:hAnsi="Calibri" w:cs="Calibri"/>
            <w:sz w:val="22"/>
            <w:szCs w:val="22"/>
            <w:lang w:val="vi-VN"/>
          </w:rPr>
          <w:sym w:font="Symbol" w:char="F0A8"/>
        </w:r>
        <w:r w:rsidR="00F97280">
          <w:rPr>
            <w:rFonts w:ascii="Calibri" w:eastAsia="Calibri" w:hAnsi="Calibri" w:cs="Calibri"/>
            <w:sz w:val="22"/>
            <w:szCs w:val="22"/>
            <w:lang w:val="vi-VN"/>
          </w:rPr>
          <w:t xml:space="preserve">Anticipated Graduation: </w:t>
        </w:r>
        <w:r w:rsidR="006D11AA">
          <w:rPr>
            <w:rFonts w:ascii="Calibri" w:eastAsia="Calibri" w:hAnsi="Calibri" w:cs="Calibri"/>
            <w:sz w:val="22"/>
            <w:szCs w:val="22"/>
            <w:lang w:val="vi-VN"/>
          </w:rPr>
          <w:t>Fall, 2018</w:t>
        </w:r>
      </w:ins>
    </w:p>
    <w:p w14:paraId="5AB384B8" w14:textId="1C1BA9C4" w:rsidR="00435A1F" w:rsidDel="006D11AA" w:rsidRDefault="00435A1F" w:rsidP="00074B5B">
      <w:pPr>
        <w:outlineLvl w:val="0"/>
        <w:rPr>
          <w:del w:id="69" w:author="Tam Le" w:date="2018-02-07T16:27:00Z"/>
          <w:rFonts w:ascii="Calibri" w:eastAsia="Calibri" w:hAnsi="Calibri" w:cs="Calibri"/>
          <w:sz w:val="22"/>
          <w:szCs w:val="22"/>
          <w:lang w:val="vi-VN"/>
          <w:rPrChange w:id="70" w:author="Tam Le" w:date="2017-08-09T02:24:00Z">
            <w:rPr>
              <w:del w:id="71" w:author="Tam Le" w:date="2018-02-07T16:27:00Z"/>
            </w:rPr>
          </w:rPrChange>
        </w:rPr>
      </w:pPr>
      <w:del w:id="72" w:author="Tam Le" w:date="2017-08-09T02:20:00Z">
        <w:r w:rsidRPr="001B0A2C" w:rsidDel="5FE73D61">
          <w:rPr>
            <w:rFonts w:ascii="Calibri" w:eastAsia="Calibri" w:hAnsi="Calibri" w:cs="Calibri"/>
            <w:sz w:val="22"/>
            <w:szCs w:val="22"/>
            <w:lang w:val="vi-VN"/>
          </w:rPr>
          <w:delText xml:space="preserve"> </w:delText>
        </w:r>
      </w:del>
      <w:ins w:id="73" w:author="Jona Burton" w:date="2017-08-07T16:15:00Z">
        <w:del w:id="74" w:author="Tam Le" w:date="2017-08-09T02:20:00Z">
          <w:r w:rsidR="00A2658D" w:rsidDel="5FE73D61">
            <w:rPr>
              <w:rFonts w:ascii="Calibri" w:eastAsia="Calibri" w:hAnsi="Calibri" w:cs="Calibri"/>
              <w:sz w:val="22"/>
              <w:szCs w:val="22"/>
            </w:rPr>
            <w:delText>(need to clarify name of degree)</w:delText>
          </w:r>
        </w:del>
      </w:ins>
      <w:del w:id="75" w:author="Tam Le" w:date="2017-08-08T21:25:00Z">
        <w:r w:rsidDel="006A08B6">
          <w:rPr>
            <w:rFonts w:ascii="Calibri" w:eastAsia="Calibri" w:hAnsi="Calibri" w:cs="Calibri"/>
            <w:sz w:val="22"/>
            <w:szCs w:val="22"/>
            <w:lang w:val="vi-VN"/>
          </w:rPr>
          <w:tab/>
        </w:r>
      </w:del>
      <w:del w:id="76" w:author="Tam Le" w:date="2017-08-08T21:27:00Z">
        <w:r w:rsidR="00346F23" w:rsidDel="006A08B6">
          <w:rPr>
            <w:rFonts w:ascii="Calibri" w:eastAsia="Calibri" w:hAnsi="Calibri" w:cs="Calibri"/>
            <w:sz w:val="22"/>
            <w:szCs w:val="22"/>
            <w:lang w:val="vi-VN"/>
          </w:rPr>
          <w:tab/>
        </w:r>
      </w:del>
      <w:del w:id="77" w:author="Tam Le" w:date="2018-01-30T13:40:00Z">
        <w:r w:rsidR="00CC56FD" w:rsidDel="00F97280">
          <w:rPr>
            <w:rFonts w:ascii="Calibri" w:eastAsia="Calibri" w:hAnsi="Calibri" w:cs="Calibri"/>
            <w:sz w:val="22"/>
            <w:szCs w:val="22"/>
            <w:lang w:val="vi-VN"/>
          </w:rPr>
          <w:tab/>
        </w:r>
        <w:r w:rsidR="00CC56FD" w:rsidDel="00F97280">
          <w:rPr>
            <w:rFonts w:ascii="Calibri" w:eastAsia="Calibri" w:hAnsi="Calibri" w:cs="Calibri"/>
            <w:sz w:val="22"/>
            <w:szCs w:val="22"/>
            <w:lang w:val="vi-VN"/>
          </w:rPr>
          <w:tab/>
        </w:r>
        <w:r w:rsidDel="00F97280">
          <w:rPr>
            <w:rFonts w:ascii="Calibri" w:eastAsia="Calibri" w:hAnsi="Calibri" w:cs="Calibri"/>
            <w:sz w:val="22"/>
            <w:szCs w:val="22"/>
            <w:lang w:val="vi-VN"/>
          </w:rPr>
          <w:tab/>
        </w:r>
        <w:r w:rsidDel="00F97280">
          <w:rPr>
            <w:rFonts w:ascii="Calibri" w:eastAsia="Calibri" w:hAnsi="Calibri" w:cs="Calibri"/>
            <w:sz w:val="22"/>
            <w:szCs w:val="22"/>
            <w:lang w:val="vi-VN"/>
          </w:rPr>
          <w:tab/>
          <w:delText>Anticipated Graduation: Fall 2018</w:delText>
        </w:r>
      </w:del>
    </w:p>
    <w:p w14:paraId="28A13F49" w14:textId="7215C6DF" w:rsidR="00F162BD" w:rsidRDefault="00435A1F" w:rsidP="00074B5B">
      <w:pPr>
        <w:outlineLvl w:val="0"/>
        <w:rPr>
          <w:rFonts w:ascii="Arial Hebrew" w:hAnsi="Arial Hebrew" w:cs="Arial Hebrew"/>
          <w:sz w:val="22"/>
          <w:szCs w:val="22"/>
          <w:lang w:val="vi-VN"/>
        </w:rPr>
      </w:pPr>
      <w:r>
        <w:rPr>
          <w:rFonts w:ascii="Calibri" w:eastAsia="Calibri" w:hAnsi="Calibri" w:cs="Calibri"/>
          <w:sz w:val="22"/>
          <w:szCs w:val="22"/>
          <w:lang w:val="vi-VN"/>
        </w:rPr>
        <w:t xml:space="preserve">The </w:t>
      </w:r>
      <w:r w:rsidR="00592805" w:rsidRPr="001B0A2C">
        <w:rPr>
          <w:rFonts w:ascii="Calibri" w:eastAsia="Calibri" w:hAnsi="Calibri" w:cs="Calibri"/>
          <w:sz w:val="22"/>
          <w:szCs w:val="22"/>
          <w:lang w:val="vi-VN"/>
        </w:rPr>
        <w:t>University</w:t>
      </w:r>
      <w:r w:rsidR="00592805"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592805" w:rsidRPr="001B0A2C">
        <w:rPr>
          <w:rFonts w:ascii="Calibri" w:eastAsia="Calibri" w:hAnsi="Calibri" w:cs="Calibri"/>
          <w:sz w:val="22"/>
          <w:szCs w:val="22"/>
          <w:lang w:val="vi-VN"/>
        </w:rPr>
        <w:t>of</w:t>
      </w:r>
      <w:r w:rsidR="00592805"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592805" w:rsidRPr="001B0A2C">
        <w:rPr>
          <w:rFonts w:ascii="Calibri" w:eastAsia="Calibri" w:hAnsi="Calibri" w:cs="Calibri"/>
          <w:sz w:val="22"/>
          <w:szCs w:val="22"/>
          <w:lang w:val="vi-VN"/>
        </w:rPr>
        <w:t>Southern</w:t>
      </w:r>
      <w:r w:rsidR="00592805"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592805" w:rsidRPr="001B0A2C">
        <w:rPr>
          <w:rFonts w:ascii="Calibri" w:eastAsia="Calibri" w:hAnsi="Calibri" w:cs="Calibri"/>
          <w:sz w:val="22"/>
          <w:szCs w:val="22"/>
          <w:lang w:val="vi-VN"/>
        </w:rPr>
        <w:t>Mississippi</w:t>
      </w:r>
      <w:r>
        <w:rPr>
          <w:rFonts w:ascii="Calibri" w:eastAsia="Calibri" w:hAnsi="Calibri" w:cs="Calibri"/>
          <w:sz w:val="22"/>
          <w:szCs w:val="22"/>
          <w:lang w:val="vi-VN"/>
        </w:rPr>
        <w:t>, Long Beach, MS</w:t>
      </w:r>
      <w:r w:rsidR="003B6F0F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3B6F0F">
        <w:rPr>
          <w:rFonts w:ascii="Arial Hebrew" w:hAnsi="Arial Hebrew" w:cs="Arial Hebrew"/>
          <w:sz w:val="22"/>
          <w:szCs w:val="22"/>
          <w:lang w:val="vi-VN"/>
        </w:rPr>
        <w:sym w:font="Symbol" w:char="F0A8"/>
      </w:r>
      <w:r w:rsidR="003B6F0F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592805" w:rsidRPr="003B6F0F">
        <w:rPr>
          <w:rFonts w:ascii="Calibri" w:eastAsia="Calibri" w:hAnsi="Calibri" w:cs="Calibri"/>
          <w:sz w:val="22"/>
          <w:szCs w:val="22"/>
          <w:lang w:val="vi-VN"/>
        </w:rPr>
        <w:t>Phi</w:t>
      </w:r>
      <w:r w:rsidR="00592805" w:rsidRPr="003B6F0F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592805" w:rsidRPr="003B6F0F">
        <w:rPr>
          <w:rFonts w:ascii="Calibri" w:eastAsia="Calibri" w:hAnsi="Calibri" w:cs="Calibri"/>
          <w:sz w:val="22"/>
          <w:szCs w:val="22"/>
          <w:lang w:val="vi-VN"/>
        </w:rPr>
        <w:t>Theta</w:t>
      </w:r>
      <w:r w:rsidR="00592805" w:rsidRPr="003B6F0F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592805" w:rsidRPr="003B6F0F">
        <w:rPr>
          <w:rFonts w:ascii="Calibri" w:eastAsia="Calibri" w:hAnsi="Calibri" w:cs="Calibri"/>
          <w:sz w:val="22"/>
          <w:szCs w:val="22"/>
          <w:lang w:val="vi-VN"/>
        </w:rPr>
        <w:t>Kappa</w:t>
      </w:r>
      <w:r w:rsidR="00592805" w:rsidRPr="003B6F0F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3B6F0F" w:rsidRPr="003B6F0F">
        <w:rPr>
          <w:rFonts w:ascii="Calibri" w:eastAsia="Calibri" w:hAnsi="Calibri" w:cs="Calibri"/>
          <w:sz w:val="22"/>
          <w:szCs w:val="22"/>
          <w:lang w:val="vi-VN"/>
        </w:rPr>
        <w:t>Hornor Society</w:t>
      </w:r>
      <w:r w:rsidR="00592805" w:rsidRPr="003B6F0F">
        <w:rPr>
          <w:rFonts w:ascii="Arial Hebrew" w:hAnsi="Arial Hebrew" w:cs="Arial Hebrew"/>
          <w:sz w:val="22"/>
          <w:szCs w:val="22"/>
          <w:lang w:val="vi-VN"/>
        </w:rPr>
        <w:t xml:space="preserve"> </w:t>
      </w:r>
    </w:p>
    <w:p w14:paraId="3E6B3CFC" w14:textId="77777777" w:rsidR="0006323A" w:rsidRPr="003B6F0F" w:rsidRDefault="0006323A" w:rsidP="003B6F0F">
      <w:pPr>
        <w:rPr>
          <w:rFonts w:ascii="Arial Hebrew" w:hAnsi="Arial Hebrew" w:cs="Arial Hebrew"/>
          <w:sz w:val="22"/>
          <w:szCs w:val="22"/>
          <w:lang w:val="vi-VN"/>
        </w:rPr>
      </w:pPr>
    </w:p>
    <w:p w14:paraId="738D2E74" w14:textId="77777777" w:rsidR="00435A1F" w:rsidRPr="00435A1F" w:rsidRDefault="00435A1F" w:rsidP="00592805">
      <w:pPr>
        <w:rPr>
          <w:rFonts w:ascii="Arial Hebrew" w:hAnsi="Arial Hebrew" w:cs="Arial Hebrew"/>
          <w:sz w:val="14"/>
          <w:szCs w:val="14"/>
          <w:lang w:val="vi-VN"/>
        </w:rPr>
      </w:pPr>
    </w:p>
    <w:p w14:paraId="5897FC7C" w14:textId="2AE6F947" w:rsidR="00435A1F" w:rsidRPr="006C5C80" w:rsidRDefault="00435A1F">
      <w:pPr>
        <w:rPr>
          <w:rFonts w:ascii="Arial Hebrew" w:hAnsi="Arial Hebrew" w:cs="Arial Hebrew"/>
          <w:b/>
          <w:bCs/>
          <w:sz w:val="22"/>
          <w:szCs w:val="22"/>
          <w:lang w:val="vi-VN"/>
          <w:rPrChange w:id="78" w:author="Tam Le" w:date="2017-08-09T02:20:00Z">
            <w:rPr/>
          </w:rPrChange>
        </w:rPr>
      </w:pPr>
      <w:r w:rsidRPr="006A08B6">
        <w:rPr>
          <w:rFonts w:ascii="Calibri" w:eastAsia="Calibri" w:hAnsi="Calibri" w:cs="Calibri"/>
          <w:b/>
          <w:bCs/>
          <w:sz w:val="22"/>
          <w:szCs w:val="22"/>
          <w:lang w:val="vi-VN"/>
        </w:rPr>
        <w:t>Associate</w:t>
      </w:r>
      <w:r w:rsidRPr="006A08B6">
        <w:rPr>
          <w:rFonts w:ascii="Arial Hebrew" w:hAnsi="Arial Hebrew" w:cs="Arial Hebrew"/>
          <w:b/>
          <w:bCs/>
          <w:sz w:val="22"/>
          <w:szCs w:val="22"/>
          <w:lang w:val="vi-VN"/>
        </w:rPr>
        <w:t xml:space="preserve"> </w:t>
      </w:r>
      <w:r w:rsidR="006C5C80" w:rsidRPr="006A08B6">
        <w:rPr>
          <w:rFonts w:ascii="Calibri" w:eastAsia="Calibri" w:hAnsi="Calibri" w:cs="Calibri"/>
          <w:b/>
          <w:bCs/>
          <w:sz w:val="22"/>
          <w:szCs w:val="22"/>
          <w:lang w:val="vi-VN"/>
        </w:rPr>
        <w:t>of</w:t>
      </w:r>
      <w:del w:id="79" w:author="Tam Le" w:date="2017-08-09T02:20:00Z">
        <w:r w:rsidR="006C5C80" w:rsidRPr="006A08B6" w:rsidDel="5FE73D61">
          <w:rPr>
            <w:rFonts w:ascii="Calibri" w:eastAsia="Calibri" w:hAnsi="Calibri" w:cs="Calibri"/>
            <w:b/>
            <w:bCs/>
            <w:sz w:val="22"/>
            <w:szCs w:val="22"/>
            <w:lang w:val="vi-VN"/>
          </w:rPr>
          <w:delText xml:space="preserve"> Arts</w:delText>
        </w:r>
      </w:del>
      <w:ins w:id="80" w:author="Tam Le" w:date="2017-08-08T21:26:00Z">
        <w:r w:rsidR="006A08B6">
          <w:rPr>
            <w:rFonts w:ascii="Calibri" w:eastAsia="Calibri" w:hAnsi="Calibri" w:cs="Calibri"/>
            <w:b/>
            <w:bCs/>
            <w:sz w:val="22"/>
            <w:szCs w:val="22"/>
            <w:lang w:val="vi-VN"/>
          </w:rPr>
          <w:t xml:space="preserve"> </w:t>
        </w:r>
      </w:ins>
      <w:del w:id="81" w:author="Tam Le" w:date="2017-08-08T21:26:00Z">
        <w:r w:rsidR="006E277E" w:rsidDel="006A08B6">
          <w:rPr>
            <w:rFonts w:ascii="Calibri" w:eastAsia="Calibri" w:hAnsi="Calibri" w:cs="Calibri"/>
            <w:b/>
            <w:sz w:val="22"/>
            <w:szCs w:val="22"/>
            <w:lang w:val="vi-VN"/>
          </w:rPr>
          <w:tab/>
        </w:r>
        <w:r w:rsidR="006E277E" w:rsidDel="006A08B6">
          <w:rPr>
            <w:rFonts w:ascii="Calibri" w:eastAsia="Calibri" w:hAnsi="Calibri" w:cs="Calibri"/>
            <w:b/>
            <w:sz w:val="22"/>
            <w:szCs w:val="22"/>
            <w:lang w:val="vi-VN"/>
          </w:rPr>
          <w:tab/>
        </w:r>
      </w:del>
      <w:ins w:id="82" w:author="Tam Le" w:date="2017-08-09T02:20:00Z">
        <w:del w:id="83" w:author="Tam Le" w:date="2017-08-08T21:26:00Z">
          <w:r w:rsidR="5FE73D61" w:rsidRPr="5FE73D61" w:rsidDel="006A08B6">
            <w:rPr>
              <w:rFonts w:ascii="Calibri" w:eastAsia="Calibri" w:hAnsi="Calibri" w:cs="Calibri"/>
              <w:b/>
              <w:bCs/>
              <w:sz w:val="22"/>
              <w:szCs w:val="22"/>
              <w:lang w:val="vi-VN"/>
              <w:rPrChange w:id="84" w:author="Tam Le" w:date="2017-08-09T02:20:00Z">
                <w:rPr/>
              </w:rPrChange>
            </w:rPr>
            <w:delText xml:space="preserve"> </w:delText>
          </w:r>
        </w:del>
        <w:r w:rsidR="5FE73D61" w:rsidRPr="5FE73D61">
          <w:rPr>
            <w:rFonts w:ascii="Calibri" w:eastAsia="Calibri" w:hAnsi="Calibri" w:cs="Calibri"/>
            <w:b/>
            <w:bCs/>
            <w:sz w:val="22"/>
            <w:szCs w:val="22"/>
            <w:lang w:val="vi-VN"/>
            <w:rPrChange w:id="85" w:author="Tam Le" w:date="2017-08-09T02:20:00Z">
              <w:rPr/>
            </w:rPrChange>
          </w:rPr>
          <w:t>Arts</w:t>
        </w:r>
      </w:ins>
      <w:r w:rsidR="00346F23">
        <w:rPr>
          <w:rFonts w:ascii="Calibri" w:eastAsia="Calibri" w:hAnsi="Calibri" w:cs="Calibri"/>
          <w:b/>
          <w:sz w:val="22"/>
          <w:szCs w:val="22"/>
          <w:lang w:val="vi-VN"/>
        </w:rPr>
        <w:tab/>
      </w:r>
      <w:r w:rsidR="006E277E">
        <w:rPr>
          <w:rFonts w:ascii="Calibri" w:eastAsia="Calibri" w:hAnsi="Calibri" w:cs="Calibri"/>
          <w:sz w:val="22"/>
          <w:szCs w:val="22"/>
          <w:lang w:val="vi-VN"/>
        </w:rPr>
        <w:t>GPA</w:t>
      </w:r>
      <w:del w:id="86" w:author="Tam Le" w:date="2017-08-09T02:20:00Z">
        <w:r w:rsidR="006E277E" w:rsidDel="5FE73D61">
          <w:rPr>
            <w:rFonts w:ascii="Calibri" w:eastAsia="Calibri" w:hAnsi="Calibri" w:cs="Calibri"/>
            <w:sz w:val="22"/>
            <w:szCs w:val="22"/>
            <w:lang w:val="vi-VN"/>
          </w:rPr>
          <w:delText>: 3.67</w:delText>
        </w:r>
      </w:del>
      <w:del w:id="87" w:author="Tam Le" w:date="2017-08-08T21:26:00Z">
        <w:r w:rsidR="006E277E" w:rsidDel="006A08B6">
          <w:rPr>
            <w:rFonts w:ascii="Calibri" w:eastAsia="Calibri" w:hAnsi="Calibri" w:cs="Calibri"/>
            <w:b/>
            <w:sz w:val="22"/>
            <w:szCs w:val="22"/>
            <w:lang w:val="vi-VN"/>
          </w:rPr>
          <w:tab/>
        </w:r>
        <w:r w:rsidR="006E277E" w:rsidDel="006A08B6">
          <w:rPr>
            <w:rFonts w:ascii="Calibri" w:eastAsia="Calibri" w:hAnsi="Calibri" w:cs="Calibri"/>
            <w:b/>
            <w:sz w:val="22"/>
            <w:szCs w:val="22"/>
            <w:lang w:val="vi-VN"/>
          </w:rPr>
          <w:tab/>
        </w:r>
      </w:del>
      <w:ins w:id="88" w:author="Tam Le" w:date="2017-08-09T02:20:00Z">
        <w:r w:rsidR="5FE73D61" w:rsidRPr="5FE73D61">
          <w:rPr>
            <w:rFonts w:ascii="Calibri" w:eastAsia="Calibri" w:hAnsi="Calibri" w:cs="Calibri"/>
            <w:sz w:val="22"/>
            <w:szCs w:val="22"/>
            <w:lang w:val="vi-VN"/>
            <w:rPrChange w:id="89" w:author="Tam Le" w:date="2017-08-09T02:20:00Z">
              <w:rPr/>
            </w:rPrChange>
          </w:rPr>
          <w:t>: 3.67</w:t>
        </w:r>
      </w:ins>
      <w:r w:rsidR="006E277E">
        <w:rPr>
          <w:rFonts w:ascii="Calibri" w:eastAsia="Calibri" w:hAnsi="Calibri" w:cs="Calibri"/>
          <w:b/>
          <w:sz w:val="22"/>
          <w:szCs w:val="22"/>
          <w:lang w:val="vi-VN"/>
        </w:rPr>
        <w:tab/>
      </w:r>
      <w:ins w:id="90" w:author="Tam Le" w:date="2017-08-08T21:26:00Z">
        <w:r w:rsidR="004934BC">
          <w:rPr>
            <w:rFonts w:ascii="Calibri" w:eastAsia="Calibri" w:hAnsi="Calibri" w:cs="Calibri"/>
            <w:b/>
            <w:sz w:val="22"/>
            <w:szCs w:val="22"/>
            <w:lang w:val="vi-VN"/>
          </w:rPr>
          <w:tab/>
        </w:r>
        <w:r w:rsidR="004934BC">
          <w:rPr>
            <w:rFonts w:ascii="Calibri" w:eastAsia="Calibri" w:hAnsi="Calibri" w:cs="Calibri"/>
            <w:b/>
            <w:sz w:val="22"/>
            <w:szCs w:val="22"/>
            <w:lang w:val="vi-VN"/>
          </w:rPr>
          <w:tab/>
        </w:r>
        <w:r w:rsidR="004934BC">
          <w:rPr>
            <w:rFonts w:ascii="Calibri" w:eastAsia="Calibri" w:hAnsi="Calibri" w:cs="Calibri"/>
            <w:b/>
            <w:sz w:val="22"/>
            <w:szCs w:val="22"/>
            <w:lang w:val="vi-VN"/>
          </w:rPr>
          <w:tab/>
        </w:r>
        <w:r w:rsidR="004934BC">
          <w:rPr>
            <w:rFonts w:ascii="Calibri" w:eastAsia="Calibri" w:hAnsi="Calibri" w:cs="Calibri"/>
            <w:b/>
            <w:sz w:val="22"/>
            <w:szCs w:val="22"/>
            <w:lang w:val="vi-VN"/>
          </w:rPr>
          <w:tab/>
        </w:r>
      </w:ins>
      <w:ins w:id="91" w:author="Tam Le" w:date="2017-08-08T21:27:00Z">
        <w:r w:rsidR="006A08B6">
          <w:rPr>
            <w:rFonts w:ascii="Calibri" w:eastAsia="Calibri" w:hAnsi="Calibri" w:cs="Calibri"/>
            <w:b/>
            <w:sz w:val="22"/>
            <w:szCs w:val="22"/>
            <w:lang w:val="vi-VN"/>
          </w:rPr>
          <w:sym w:font="Symbol" w:char="F0A8"/>
        </w:r>
      </w:ins>
      <w:r w:rsidR="006C5C80" w:rsidRPr="006C5C80">
        <w:rPr>
          <w:rFonts w:ascii="Calibri" w:eastAsia="Calibri" w:hAnsi="Calibri" w:cs="Calibri"/>
          <w:sz w:val="22"/>
          <w:szCs w:val="22"/>
          <w:lang w:val="vi-VN"/>
        </w:rPr>
        <w:t xml:space="preserve">Graduated: </w:t>
      </w:r>
      <w:del w:id="92" w:author="Jona Burton" w:date="2017-08-07T16:15:00Z">
        <w:r w:rsidR="006C5C80" w:rsidRPr="006C5C80" w:rsidDel="00A2658D">
          <w:rPr>
            <w:rFonts w:ascii="Calibri" w:eastAsia="Calibri" w:hAnsi="Calibri" w:cs="Calibri"/>
            <w:sz w:val="22"/>
            <w:szCs w:val="22"/>
            <w:lang w:val="vi-VN"/>
          </w:rPr>
          <w:delText xml:space="preserve">16th day of </w:delText>
        </w:r>
      </w:del>
      <w:r w:rsidR="006C5C80" w:rsidRPr="006C5C80">
        <w:rPr>
          <w:rFonts w:ascii="Calibri" w:eastAsia="Calibri" w:hAnsi="Calibri" w:cs="Calibri"/>
          <w:sz w:val="22"/>
          <w:szCs w:val="22"/>
          <w:lang w:val="vi-VN"/>
        </w:rPr>
        <w:t>December, 2016</w:t>
      </w:r>
    </w:p>
    <w:p w14:paraId="7F4CE044" w14:textId="117FBD26" w:rsidR="00F21083" w:rsidRPr="003B6F0F" w:rsidDel="00A2658D" w:rsidRDefault="00F21083" w:rsidP="003B6F0F">
      <w:pPr>
        <w:rPr>
          <w:del w:id="93" w:author="Jona Burton" w:date="2017-08-07T16:15:00Z"/>
          <w:rFonts w:ascii="Calibri" w:hAnsi="Calibri" w:cs="Calibri"/>
          <w:sz w:val="22"/>
          <w:szCs w:val="22"/>
          <w:lang w:val="vi-VN"/>
        </w:rPr>
      </w:pPr>
      <w:r w:rsidRPr="001B0A2C">
        <w:rPr>
          <w:rFonts w:ascii="Calibri" w:eastAsia="Calibri" w:hAnsi="Calibri" w:cs="Calibri"/>
          <w:sz w:val="22"/>
          <w:szCs w:val="22"/>
          <w:lang w:val="vi-VN"/>
        </w:rPr>
        <w:t>Mississippi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Gulf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Coast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Community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College</w:t>
      </w:r>
      <w:r w:rsidR="00435A1F">
        <w:rPr>
          <w:rFonts w:ascii="Arial Hebrew" w:hAnsi="Arial Hebrew" w:cs="Arial Hebrew"/>
          <w:sz w:val="22"/>
          <w:szCs w:val="22"/>
          <w:lang w:val="vi-VN"/>
        </w:rPr>
        <w:t xml:space="preserve">, </w:t>
      </w:r>
      <w:r w:rsidR="00435A1F">
        <w:rPr>
          <w:rFonts w:ascii="Calibri" w:hAnsi="Calibri" w:cs="Calibri"/>
          <w:sz w:val="22"/>
          <w:szCs w:val="22"/>
          <w:lang w:val="vi-VN"/>
        </w:rPr>
        <w:t>Gulfport, MS</w:t>
      </w:r>
      <w:r w:rsidR="003B6F0F">
        <w:rPr>
          <w:rFonts w:ascii="Calibri" w:hAnsi="Calibri" w:cs="Calibri"/>
          <w:sz w:val="22"/>
          <w:szCs w:val="22"/>
          <w:lang w:val="vi-VN"/>
        </w:rPr>
        <w:t xml:space="preserve"> </w:t>
      </w:r>
      <w:r w:rsidR="003B6F0F">
        <w:rPr>
          <w:rFonts w:ascii="Calibri" w:hAnsi="Calibri" w:cs="Calibri"/>
          <w:sz w:val="22"/>
          <w:szCs w:val="22"/>
          <w:lang w:val="vi-VN"/>
        </w:rPr>
        <w:sym w:font="Symbol" w:char="F0A8"/>
      </w:r>
      <w:r w:rsidR="003B6F0F">
        <w:rPr>
          <w:rFonts w:ascii="Calibri" w:hAnsi="Calibri" w:cs="Calibri"/>
          <w:sz w:val="22"/>
          <w:szCs w:val="22"/>
          <w:lang w:val="vi-VN"/>
        </w:rPr>
        <w:t xml:space="preserve"> </w:t>
      </w:r>
      <w:r w:rsidR="00375DCC" w:rsidRPr="003B6F0F">
        <w:rPr>
          <w:rFonts w:ascii="Calibri" w:eastAsia="Calibri" w:hAnsi="Calibri" w:cs="Calibri"/>
          <w:sz w:val="22"/>
          <w:szCs w:val="22"/>
          <w:lang w:val="vi-VN"/>
        </w:rPr>
        <w:t>Vice</w:t>
      </w:r>
      <w:r w:rsidR="00375DCC" w:rsidRPr="003B6F0F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375DCC" w:rsidRPr="003B6F0F">
        <w:rPr>
          <w:rFonts w:ascii="Calibri" w:eastAsia="Calibri" w:hAnsi="Calibri" w:cs="Calibri"/>
          <w:sz w:val="22"/>
          <w:szCs w:val="22"/>
          <w:lang w:val="vi-VN"/>
        </w:rPr>
        <w:t>President</w:t>
      </w:r>
      <w:r w:rsidR="00375DCC" w:rsidRPr="003B6F0F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375DCC" w:rsidRPr="003B6F0F">
        <w:rPr>
          <w:rFonts w:ascii="Calibri" w:eastAsia="Calibri" w:hAnsi="Calibri" w:cs="Calibri"/>
          <w:sz w:val="22"/>
          <w:szCs w:val="22"/>
          <w:lang w:val="vi-VN"/>
        </w:rPr>
        <w:t>List</w:t>
      </w:r>
      <w:r w:rsidR="006E277E" w:rsidRPr="003B6F0F">
        <w:rPr>
          <w:rFonts w:ascii="Arial Hebrew" w:hAnsi="Arial Hebrew" w:cs="Arial Hebrew"/>
          <w:sz w:val="22"/>
          <w:szCs w:val="22"/>
          <w:lang w:val="vi-VN"/>
        </w:rPr>
        <w:t xml:space="preserve">, </w:t>
      </w:r>
      <w:r w:rsidR="006E277E" w:rsidRPr="003B6F0F">
        <w:rPr>
          <w:rFonts w:ascii="Calibri" w:eastAsia="Calibri" w:hAnsi="Calibri" w:cs="Calibri"/>
          <w:sz w:val="22"/>
          <w:szCs w:val="22"/>
          <w:lang w:val="vi-VN"/>
        </w:rPr>
        <w:t>Phi</w:t>
      </w:r>
      <w:r w:rsidR="006E277E" w:rsidRPr="003B6F0F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6E277E" w:rsidRPr="003B6F0F">
        <w:rPr>
          <w:rFonts w:ascii="Calibri" w:eastAsia="Calibri" w:hAnsi="Calibri" w:cs="Calibri"/>
          <w:sz w:val="22"/>
          <w:szCs w:val="22"/>
          <w:lang w:val="vi-VN"/>
        </w:rPr>
        <w:t>Theta</w:t>
      </w:r>
      <w:r w:rsidR="006E277E" w:rsidRPr="003B6F0F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6E277E" w:rsidRPr="003B6F0F">
        <w:rPr>
          <w:rFonts w:ascii="Calibri" w:eastAsia="Calibri" w:hAnsi="Calibri" w:cs="Calibri"/>
          <w:sz w:val="22"/>
          <w:szCs w:val="22"/>
          <w:lang w:val="vi-VN"/>
        </w:rPr>
        <w:t>Kappa</w:t>
      </w:r>
      <w:r w:rsidR="006E277E" w:rsidRPr="003B6F0F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346F23" w:rsidRPr="003B6F0F">
        <w:rPr>
          <w:rFonts w:ascii="Calibri" w:eastAsia="Calibri" w:hAnsi="Calibri" w:cs="Calibri"/>
          <w:sz w:val="22"/>
          <w:szCs w:val="22"/>
          <w:lang w:val="vi-VN"/>
        </w:rPr>
        <w:t>Hornor Society</w:t>
      </w:r>
    </w:p>
    <w:p w14:paraId="434497F3" w14:textId="77777777" w:rsidR="00EA0037" w:rsidRPr="00A2658D" w:rsidRDefault="00EA0037" w:rsidP="00EA0037">
      <w:pPr>
        <w:rPr>
          <w:rFonts w:cs="Arial Hebrew"/>
          <w:lang w:val="vi-VN"/>
          <w:rPrChange w:id="94" w:author="Jona Burton" w:date="2017-08-07T16:15:00Z">
            <w:rPr>
              <w:rFonts w:ascii="Arial Hebrew" w:hAnsi="Arial Hebrew" w:cs="Arial Hebrew"/>
              <w:lang w:val="vi-VN"/>
            </w:rPr>
          </w:rPrChange>
        </w:rPr>
      </w:pPr>
    </w:p>
    <w:p w14:paraId="0DACEF76" w14:textId="77777777" w:rsidR="0006323A" w:rsidRPr="001B0A2C" w:rsidRDefault="0006323A" w:rsidP="00EA0037">
      <w:pPr>
        <w:rPr>
          <w:rFonts w:ascii="Arial Hebrew" w:hAnsi="Arial Hebrew" w:cs="Arial Hebrew"/>
          <w:lang w:val="vi-VN"/>
        </w:rPr>
      </w:pPr>
    </w:p>
    <w:p w14:paraId="6231A4D5" w14:textId="77777777" w:rsidR="00BC59FF" w:rsidRDefault="00BC59FF" w:rsidP="00074B5B">
      <w:pPr>
        <w:outlineLvl w:val="0"/>
        <w:rPr>
          <w:ins w:id="95" w:author="Tam Le" w:date="2018-02-27T09:25:00Z"/>
          <w:rFonts w:ascii="Calibri" w:eastAsia="Calibri" w:hAnsi="Calibri" w:cs="Calibri"/>
          <w:b/>
          <w:bCs/>
          <w:sz w:val="28"/>
          <w:szCs w:val="28"/>
          <w:lang w:val="vi-VN"/>
        </w:rPr>
      </w:pPr>
    </w:p>
    <w:p w14:paraId="398619DF" w14:textId="77777777" w:rsidR="00F21083" w:rsidRPr="001B0A2C" w:rsidRDefault="00F21083" w:rsidP="00074B5B">
      <w:pPr>
        <w:outlineLvl w:val="0"/>
        <w:rPr>
          <w:rFonts w:ascii="Arial Hebrew" w:hAnsi="Arial Hebrew" w:cs="Arial Hebrew"/>
          <w:b/>
          <w:bCs/>
          <w:sz w:val="28"/>
          <w:szCs w:val="28"/>
          <w:lang w:val="vi-VN"/>
          <w:rPrChange w:id="96" w:author="Tam Le" w:date="2017-08-09T02:20:00Z">
            <w:rPr/>
          </w:rPrChange>
        </w:rPr>
      </w:pPr>
      <w:r w:rsidRPr="006A08B6">
        <w:rPr>
          <w:rFonts w:ascii="Calibri" w:eastAsia="Calibri" w:hAnsi="Calibri" w:cs="Calibri"/>
          <w:b/>
          <w:bCs/>
          <w:sz w:val="28"/>
          <w:szCs w:val="28"/>
          <w:lang w:val="vi-VN"/>
        </w:rPr>
        <w:t>TECHNICAL</w:t>
      </w:r>
      <w:r w:rsidRPr="006A08B6">
        <w:rPr>
          <w:rFonts w:ascii="Arial Hebrew" w:hAnsi="Arial Hebrew" w:cs="Arial Hebrew"/>
          <w:b/>
          <w:bCs/>
          <w:sz w:val="28"/>
          <w:szCs w:val="28"/>
          <w:lang w:val="vi-VN"/>
        </w:rPr>
        <w:t xml:space="preserve"> </w:t>
      </w:r>
      <w:r w:rsidRPr="006A08B6">
        <w:rPr>
          <w:rFonts w:ascii="Calibri" w:eastAsia="Calibri" w:hAnsi="Calibri" w:cs="Calibri"/>
          <w:b/>
          <w:bCs/>
          <w:sz w:val="28"/>
          <w:szCs w:val="28"/>
          <w:lang w:val="vi-VN"/>
        </w:rPr>
        <w:t>KNOWLEDGE</w:t>
      </w:r>
    </w:p>
    <w:p w14:paraId="35A7FE37" w14:textId="77777777" w:rsidR="00EA4BB3" w:rsidRPr="001B0A2C" w:rsidRDefault="00EA4BB3" w:rsidP="00EA0037">
      <w:pPr>
        <w:rPr>
          <w:rFonts w:ascii="Arial Hebrew" w:hAnsi="Arial Hebrew" w:cs="Arial Hebrew"/>
          <w:sz w:val="20"/>
          <w:szCs w:val="20"/>
          <w:lang w:val="vi-VN"/>
        </w:rPr>
      </w:pPr>
    </w:p>
    <w:p w14:paraId="69EC74FB" w14:textId="2F509F25" w:rsidR="0082126F" w:rsidRPr="0082126F" w:rsidRDefault="0082126F" w:rsidP="00EA4BB3">
      <w:pPr>
        <w:pStyle w:val="ListParagraph"/>
        <w:numPr>
          <w:ilvl w:val="0"/>
          <w:numId w:val="12"/>
        </w:numPr>
        <w:rPr>
          <w:ins w:id="97" w:author="Tam Le" w:date="2018-01-30T13:51:00Z"/>
          <w:rFonts w:ascii="Arial Hebrew" w:hAnsi="Arial Hebrew" w:cs="Arial Hebrew"/>
          <w:sz w:val="22"/>
          <w:szCs w:val="22"/>
          <w:lang w:val="vi-VN"/>
          <w:rPrChange w:id="98" w:author="Tam Le" w:date="2018-01-30T13:51:00Z">
            <w:rPr>
              <w:ins w:id="99" w:author="Tam Le" w:date="2018-01-30T13:51:00Z"/>
              <w:rFonts w:ascii="Calibri" w:eastAsia="Calibri" w:hAnsi="Calibri" w:cs="Calibri"/>
              <w:sz w:val="22"/>
              <w:szCs w:val="22"/>
              <w:lang w:val="vi-VN"/>
            </w:rPr>
          </w:rPrChange>
        </w:rPr>
      </w:pPr>
      <w:ins w:id="100" w:author="Tam Le" w:date="2018-01-30T13:51:00Z">
        <w:r>
          <w:rPr>
            <w:rFonts w:ascii="Calibri" w:hAnsi="Calibri" w:cs="Calibri"/>
            <w:sz w:val="22"/>
            <w:szCs w:val="22"/>
            <w:lang w:val="vi-VN"/>
          </w:rPr>
          <w:t>Bilingual: fluent in both English and Vietnamese</w:t>
        </w:r>
      </w:ins>
    </w:p>
    <w:p w14:paraId="689B5C9F" w14:textId="09E52517" w:rsidR="00F21083" w:rsidRPr="001B0A2C" w:rsidRDefault="00FC4453" w:rsidP="00EA4BB3">
      <w:pPr>
        <w:pStyle w:val="ListParagraph"/>
        <w:numPr>
          <w:ilvl w:val="0"/>
          <w:numId w:val="12"/>
        </w:numPr>
        <w:rPr>
          <w:rFonts w:ascii="Arial Hebrew" w:hAnsi="Arial Hebrew" w:cs="Arial Hebrew"/>
          <w:sz w:val="22"/>
          <w:szCs w:val="22"/>
          <w:lang w:val="vi-VN"/>
        </w:rPr>
      </w:pPr>
      <w:r w:rsidRPr="001B0A2C">
        <w:rPr>
          <w:rFonts w:ascii="Calibri" w:eastAsia="Calibri" w:hAnsi="Calibri" w:cs="Calibri"/>
          <w:sz w:val="22"/>
          <w:szCs w:val="22"/>
          <w:lang w:val="vi-VN"/>
        </w:rPr>
        <w:t>Proficient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del w:id="101" w:author="Jona Burton" w:date="2017-08-07T16:23:00Z">
        <w:r w:rsidRPr="001B0A2C" w:rsidDel="00A2658D">
          <w:rPr>
            <w:rFonts w:ascii="Calibri" w:eastAsia="Calibri" w:hAnsi="Calibri" w:cs="Calibri"/>
            <w:sz w:val="22"/>
            <w:szCs w:val="22"/>
            <w:lang w:val="vi-VN"/>
          </w:rPr>
          <w:delText>of</w:delText>
        </w:r>
        <w:r w:rsidRPr="001B0A2C" w:rsidDel="00A2658D">
          <w:rPr>
            <w:rFonts w:ascii="Arial Hebrew" w:hAnsi="Arial Hebrew" w:cs="Arial Hebrew" w:hint="cs"/>
            <w:sz w:val="22"/>
            <w:szCs w:val="22"/>
            <w:lang w:val="vi-VN"/>
          </w:rPr>
          <w:delText xml:space="preserve"> </w:delText>
        </w:r>
        <w:r w:rsidRPr="001B0A2C" w:rsidDel="00A2658D">
          <w:rPr>
            <w:rFonts w:ascii="Calibri" w:eastAsia="Calibri" w:hAnsi="Calibri" w:cs="Calibri"/>
            <w:sz w:val="22"/>
            <w:szCs w:val="22"/>
            <w:lang w:val="vi-VN"/>
          </w:rPr>
          <w:delText>using</w:delText>
        </w:r>
      </w:del>
      <w:ins w:id="102" w:author="Jona Burton" w:date="2017-08-07T16:23:00Z">
        <w:r w:rsidR="00A2658D">
          <w:rPr>
            <w:rFonts w:ascii="Calibri" w:eastAsia="Calibri" w:hAnsi="Calibri" w:cs="Calibri"/>
            <w:sz w:val="22"/>
            <w:szCs w:val="22"/>
          </w:rPr>
          <w:t>in</w:t>
        </w:r>
      </w:ins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Microsoft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Office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>,</w:t>
      </w:r>
      <w:r w:rsidR="00F62074"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F62074" w:rsidRPr="001B0A2C">
        <w:rPr>
          <w:rFonts w:ascii="Calibri" w:eastAsia="Calibri" w:hAnsi="Calibri" w:cs="Calibri"/>
          <w:sz w:val="22"/>
          <w:szCs w:val="22"/>
          <w:lang w:val="vi-VN"/>
        </w:rPr>
        <w:t>POS</w:t>
      </w:r>
      <w:r w:rsidR="00F62074"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F62074" w:rsidRPr="001B0A2C">
        <w:rPr>
          <w:rFonts w:ascii="Calibri" w:eastAsia="Calibri" w:hAnsi="Calibri" w:cs="Calibri"/>
          <w:sz w:val="22"/>
          <w:szCs w:val="22"/>
          <w:lang w:val="vi-VN"/>
        </w:rPr>
        <w:t>system</w:t>
      </w:r>
      <w:r w:rsidR="00F62074" w:rsidRPr="001B0A2C">
        <w:rPr>
          <w:rFonts w:ascii="Arial Hebrew" w:hAnsi="Arial Hebrew" w:cs="Arial Hebrew"/>
          <w:sz w:val="22"/>
          <w:szCs w:val="22"/>
          <w:lang w:val="vi-VN"/>
        </w:rPr>
        <w:t>,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Moroe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System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Ca</w:t>
      </w:r>
      <w:r w:rsidR="009575B9" w:rsidRPr="001B0A2C">
        <w:rPr>
          <w:rFonts w:ascii="Calibri" w:eastAsia="Calibri" w:hAnsi="Calibri" w:cs="Calibri"/>
          <w:sz w:val="22"/>
          <w:szCs w:val="22"/>
          <w:lang w:val="vi-VN"/>
        </w:rPr>
        <w:t>lculator</w:t>
      </w:r>
      <w:r w:rsidR="009575B9" w:rsidRPr="001B0A2C">
        <w:rPr>
          <w:rFonts w:ascii="Arial Hebrew" w:hAnsi="Arial Hebrew" w:cs="Arial Hebrew"/>
          <w:sz w:val="22"/>
          <w:szCs w:val="22"/>
          <w:lang w:val="vi-VN"/>
        </w:rPr>
        <w:t xml:space="preserve">, </w:t>
      </w:r>
      <w:r w:rsidR="009575B9" w:rsidRPr="001B0A2C">
        <w:rPr>
          <w:rFonts w:ascii="Calibri" w:eastAsia="Calibri" w:hAnsi="Calibri" w:cs="Calibri"/>
          <w:sz w:val="22"/>
          <w:szCs w:val="22"/>
          <w:lang w:val="vi-VN"/>
        </w:rPr>
        <w:t>Brother</w:t>
      </w:r>
      <w:r w:rsidR="009575B9"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="009575B9" w:rsidRPr="001B0A2C">
        <w:rPr>
          <w:rFonts w:ascii="Calibri" w:eastAsia="Calibri" w:hAnsi="Calibri" w:cs="Calibri"/>
          <w:sz w:val="22"/>
          <w:szCs w:val="22"/>
          <w:lang w:val="vi-VN"/>
        </w:rPr>
        <w:t>type</w:t>
      </w:r>
      <w:ins w:id="103" w:author="Tam Le" w:date="2018-02-07T17:01:00Z">
        <w:r w:rsidR="00B824A1">
          <w:rPr>
            <w:rFonts w:ascii="Arial Hebrew" w:hAnsi="Arial Hebrew" w:cs="Arial Hebrew"/>
            <w:sz w:val="22"/>
            <w:szCs w:val="22"/>
            <w:lang w:val="vi-VN"/>
          </w:rPr>
          <w:t>-</w:t>
        </w:r>
      </w:ins>
      <w:del w:id="104" w:author="Tam Le" w:date="2018-02-07T17:01:00Z">
        <w:r w:rsidR="009575B9" w:rsidRPr="001B0A2C" w:rsidDel="00B824A1">
          <w:rPr>
            <w:rFonts w:ascii="Arial Hebrew" w:hAnsi="Arial Hebrew" w:cs="Arial Hebrew"/>
            <w:sz w:val="22"/>
            <w:szCs w:val="22"/>
            <w:lang w:val="vi-VN"/>
          </w:rPr>
          <w:delText xml:space="preserve"> </w:delText>
        </w:r>
      </w:del>
      <w:r w:rsidR="009575B9" w:rsidRPr="001B0A2C">
        <w:rPr>
          <w:rFonts w:ascii="Calibri" w:eastAsia="Calibri" w:hAnsi="Calibri" w:cs="Calibri"/>
          <w:sz w:val="22"/>
          <w:szCs w:val="22"/>
          <w:lang w:val="vi-VN"/>
        </w:rPr>
        <w:t>writer</w:t>
      </w:r>
    </w:p>
    <w:p w14:paraId="2B3D2D15" w14:textId="1879F7E1" w:rsidR="00FC4453" w:rsidRPr="001B0A2C" w:rsidRDefault="00FC4453" w:rsidP="00EA4BB3">
      <w:pPr>
        <w:pStyle w:val="ListParagraph"/>
        <w:numPr>
          <w:ilvl w:val="0"/>
          <w:numId w:val="12"/>
        </w:numPr>
        <w:rPr>
          <w:rFonts w:ascii="Arial Hebrew" w:hAnsi="Arial Hebrew" w:cs="Arial Hebrew"/>
          <w:sz w:val="22"/>
          <w:szCs w:val="22"/>
          <w:lang w:val="vi-VN"/>
        </w:rPr>
      </w:pPr>
      <w:r w:rsidRPr="001B0A2C">
        <w:rPr>
          <w:rFonts w:ascii="Calibri" w:eastAsia="Calibri" w:hAnsi="Calibri" w:cs="Calibri"/>
          <w:sz w:val="22"/>
          <w:szCs w:val="22"/>
          <w:lang w:val="vi-VN"/>
        </w:rPr>
        <w:t>Associate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with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Professional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Accounting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Software</w:t>
      </w:r>
      <w:ins w:id="105" w:author="Tam Le" w:date="2018-02-11T21:39:00Z">
        <w:r w:rsidR="00A567BC">
          <w:rPr>
            <w:rFonts w:ascii="Calibri" w:eastAsia="Calibri" w:hAnsi="Calibri" w:cs="Calibri"/>
            <w:sz w:val="22"/>
            <w:szCs w:val="22"/>
            <w:lang w:val="vi-VN"/>
          </w:rPr>
          <w:t>s</w:t>
        </w:r>
      </w:ins>
    </w:p>
    <w:p w14:paraId="64F758FE" w14:textId="77777777" w:rsidR="00FC4453" w:rsidRPr="001B0A2C" w:rsidRDefault="00FC4453" w:rsidP="00EA4BB3">
      <w:pPr>
        <w:pStyle w:val="ListParagraph"/>
        <w:numPr>
          <w:ilvl w:val="1"/>
          <w:numId w:val="12"/>
        </w:numPr>
        <w:spacing w:line="240" w:lineRule="auto"/>
        <w:rPr>
          <w:rFonts w:ascii="Arial Hebrew" w:hAnsi="Arial Hebrew" w:cs="Arial Hebrew"/>
          <w:sz w:val="22"/>
          <w:szCs w:val="22"/>
          <w:lang w:val="vi-VN"/>
        </w:rPr>
      </w:pPr>
      <w:r w:rsidRPr="001B0A2C">
        <w:rPr>
          <w:rFonts w:ascii="Calibri" w:eastAsia="Calibri" w:hAnsi="Calibri" w:cs="Calibri"/>
          <w:sz w:val="22"/>
          <w:szCs w:val="22"/>
          <w:lang w:val="vi-VN"/>
        </w:rPr>
        <w:t>HCA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(</w:t>
      </w:r>
      <w:del w:id="106" w:author="Tam Le" w:date="2018-02-04T23:34:00Z">
        <w:r w:rsidRPr="001B0A2C" w:rsidDel="00C75DFE">
          <w:rPr>
            <w:rFonts w:ascii="Arial Hebrew" w:hAnsi="Arial Hebrew" w:cs="Arial Hebrew"/>
            <w:sz w:val="22"/>
            <w:szCs w:val="22"/>
            <w:lang w:val="vi-VN"/>
          </w:rPr>
          <w:delText xml:space="preserve"> </w:delText>
        </w:r>
      </w:del>
      <w:r w:rsidRPr="001B0A2C">
        <w:rPr>
          <w:rFonts w:ascii="Calibri" w:eastAsia="Calibri" w:hAnsi="Calibri" w:cs="Calibri"/>
          <w:sz w:val="22"/>
          <w:szCs w:val="22"/>
          <w:lang w:val="vi-VN"/>
        </w:rPr>
        <w:t>Equivalent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to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QuickBook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)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for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Bookkeeping</w:t>
      </w:r>
    </w:p>
    <w:p w14:paraId="001DE45D" w14:textId="77777777" w:rsidR="00FC4453" w:rsidRPr="001B0A2C" w:rsidDel="00A2658D" w:rsidRDefault="00FC4453" w:rsidP="00EA4BB3">
      <w:pPr>
        <w:pStyle w:val="ListParagraph"/>
        <w:numPr>
          <w:ilvl w:val="1"/>
          <w:numId w:val="12"/>
        </w:numPr>
        <w:spacing w:line="240" w:lineRule="auto"/>
        <w:rPr>
          <w:del w:id="107" w:author="Jona Burton" w:date="2017-08-07T16:15:00Z"/>
          <w:rFonts w:ascii="Arial Hebrew" w:hAnsi="Arial Hebrew" w:cs="Arial Hebrew"/>
          <w:sz w:val="22"/>
          <w:szCs w:val="22"/>
          <w:lang w:val="vi-VN"/>
        </w:rPr>
      </w:pPr>
      <w:r w:rsidRPr="001B0A2C">
        <w:rPr>
          <w:rFonts w:ascii="Calibri" w:eastAsia="Calibri" w:hAnsi="Calibri" w:cs="Calibri"/>
          <w:sz w:val="22"/>
          <w:szCs w:val="22"/>
          <w:lang w:val="vi-VN"/>
        </w:rPr>
        <w:t>ProSeries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for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Tax</w:t>
      </w:r>
      <w:r w:rsidRPr="001B0A2C">
        <w:rPr>
          <w:rFonts w:ascii="Arial Hebrew" w:hAnsi="Arial Hebrew" w:cs="Arial Hebrew"/>
          <w:sz w:val="22"/>
          <w:szCs w:val="22"/>
          <w:lang w:val="vi-V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vi-VN"/>
        </w:rPr>
        <w:t>Preparating</w:t>
      </w:r>
    </w:p>
    <w:p w14:paraId="15CE8055" w14:textId="77777777" w:rsidR="00EA0037" w:rsidRPr="00A2658D" w:rsidRDefault="00EA0037">
      <w:pPr>
        <w:pStyle w:val="ListParagraph"/>
        <w:numPr>
          <w:ilvl w:val="1"/>
          <w:numId w:val="12"/>
        </w:numPr>
        <w:spacing w:line="240" w:lineRule="auto"/>
        <w:rPr>
          <w:rFonts w:cs="Arial Hebrew"/>
          <w:sz w:val="22"/>
          <w:szCs w:val="22"/>
          <w:lang w:val="vi-VN"/>
          <w:rPrChange w:id="108" w:author="Tam Le" w:date="2017-08-09T02:20:00Z">
            <w:rPr/>
          </w:rPrChange>
        </w:rPr>
        <w:pPrChange w:id="109" w:author="Tam Le" w:date="2017-08-09T02:20:00Z">
          <w:pPr>
            <w:pStyle w:val="ListParagraph"/>
            <w:spacing w:line="240" w:lineRule="auto"/>
            <w:ind w:left="1440"/>
          </w:pPr>
        </w:pPrChange>
      </w:pPr>
    </w:p>
    <w:p w14:paraId="1B4DAB2F" w14:textId="77777777" w:rsidR="0006323A" w:rsidRPr="001B0A2C" w:rsidRDefault="0006323A" w:rsidP="00EA0037">
      <w:pPr>
        <w:pStyle w:val="ListParagraph"/>
        <w:spacing w:line="240" w:lineRule="auto"/>
        <w:ind w:left="1440"/>
        <w:rPr>
          <w:rFonts w:ascii="Arial Hebrew" w:hAnsi="Arial Hebrew" w:cs="Arial Hebrew"/>
          <w:sz w:val="22"/>
          <w:szCs w:val="22"/>
          <w:lang w:val="vi-VN"/>
        </w:rPr>
      </w:pPr>
    </w:p>
    <w:p w14:paraId="13D4B508" w14:textId="77777777" w:rsidR="00BC59FF" w:rsidRDefault="00BC59FF" w:rsidP="00074B5B">
      <w:pPr>
        <w:outlineLvl w:val="0"/>
        <w:rPr>
          <w:ins w:id="110" w:author="Tam Le" w:date="2018-02-27T09:25:00Z"/>
          <w:rFonts w:ascii="Calibri" w:eastAsia="Calibri" w:hAnsi="Calibri" w:cs="Calibri"/>
          <w:b/>
          <w:bCs/>
          <w:sz w:val="28"/>
          <w:szCs w:val="28"/>
          <w:lang w:val="vi-VN"/>
        </w:rPr>
      </w:pPr>
    </w:p>
    <w:p w14:paraId="2E1DE75E" w14:textId="3E725112" w:rsidR="00FC4453" w:rsidRPr="001B0A2C" w:rsidRDefault="00EA4BB3" w:rsidP="00074B5B">
      <w:pPr>
        <w:outlineLvl w:val="0"/>
        <w:rPr>
          <w:rFonts w:ascii="Arial Hebrew" w:hAnsi="Arial Hebrew" w:cs="Arial Hebrew"/>
          <w:b/>
          <w:bCs/>
          <w:sz w:val="28"/>
          <w:szCs w:val="28"/>
          <w:lang w:val="vi-VN"/>
          <w:rPrChange w:id="111" w:author="Tam Le" w:date="2017-08-09T02:20:00Z">
            <w:rPr/>
          </w:rPrChange>
        </w:rPr>
      </w:pPr>
      <w:r w:rsidRPr="006A08B6">
        <w:rPr>
          <w:rFonts w:ascii="Calibri" w:eastAsia="Calibri" w:hAnsi="Calibri" w:cs="Calibri"/>
          <w:b/>
          <w:bCs/>
          <w:sz w:val="28"/>
          <w:szCs w:val="28"/>
          <w:lang w:val="vi-VN"/>
        </w:rPr>
        <w:t>PROFESSIONAL</w:t>
      </w:r>
      <w:r w:rsidRPr="006A08B6">
        <w:rPr>
          <w:rFonts w:ascii="Arial Hebrew" w:hAnsi="Arial Hebrew" w:cs="Arial Hebrew"/>
          <w:b/>
          <w:bCs/>
          <w:sz w:val="28"/>
          <w:szCs w:val="28"/>
          <w:lang w:val="vi-VN"/>
        </w:rPr>
        <w:t xml:space="preserve"> </w:t>
      </w:r>
      <w:r w:rsidR="00FC4453" w:rsidRPr="006A08B6">
        <w:rPr>
          <w:rFonts w:ascii="Calibri" w:eastAsia="Calibri" w:hAnsi="Calibri" w:cs="Calibri"/>
          <w:b/>
          <w:bCs/>
          <w:sz w:val="28"/>
          <w:szCs w:val="28"/>
          <w:lang w:val="vi-VN"/>
        </w:rPr>
        <w:t>EXPERIENCE</w:t>
      </w:r>
    </w:p>
    <w:p w14:paraId="08D06624" w14:textId="77777777" w:rsidR="00EA4BB3" w:rsidRPr="001B0A2C" w:rsidRDefault="00EA4BB3" w:rsidP="00EA0037">
      <w:pPr>
        <w:rPr>
          <w:rFonts w:ascii="Arial Hebrew" w:hAnsi="Arial Hebrew" w:cs="Arial Hebrew"/>
          <w:sz w:val="20"/>
          <w:szCs w:val="20"/>
          <w:lang w:val="vi-VN"/>
        </w:rPr>
      </w:pPr>
    </w:p>
    <w:p w14:paraId="25FCFD8E" w14:textId="6E3229F1" w:rsidR="00A92FD0" w:rsidRPr="001B0A2C" w:rsidRDefault="00A92FD0">
      <w:pPr>
        <w:spacing w:after="150"/>
        <w:outlineLvl w:val="0"/>
        <w:rPr>
          <w:rFonts w:ascii="Arial Hebrew" w:eastAsia="Times New Roman" w:hAnsi="Arial Hebrew" w:cs="Arial Hebrew"/>
          <w:b/>
          <w:bCs/>
          <w:color w:val="333333"/>
          <w:sz w:val="22"/>
          <w:szCs w:val="22"/>
          <w:lang w:val="en"/>
          <w:rPrChange w:id="112" w:author="Tam Le" w:date="2017-08-09T02:20:00Z">
            <w:rPr/>
          </w:rPrChange>
        </w:rPr>
        <w:pPrChange w:id="113" w:author="Tam Le" w:date="2017-08-09T02:20:00Z">
          <w:pPr/>
        </w:pPrChange>
      </w:pPr>
      <w:del w:id="114" w:author="Tam Le" w:date="2018-01-30T13:42:00Z">
        <w:r w:rsidRPr="006A08B6" w:rsidDel="005E7E11">
          <w:rPr>
            <w:rFonts w:ascii="Calibri" w:eastAsia="Calibri" w:hAnsi="Calibri" w:cs="Calibri"/>
            <w:b/>
            <w:bCs/>
            <w:color w:val="333333"/>
            <w:sz w:val="22"/>
            <w:szCs w:val="22"/>
            <w:lang w:val="en"/>
          </w:rPr>
          <w:delText>William</w:delText>
        </w:r>
        <w:r w:rsidRPr="006A08B6" w:rsidDel="005E7E11">
          <w:rPr>
            <w:rFonts w:ascii="Arial Hebrew" w:eastAsia="Times New Roman" w:hAnsi="Arial Hebrew" w:cs="Arial Hebrew"/>
            <w:b/>
            <w:bCs/>
            <w:color w:val="333333"/>
            <w:sz w:val="22"/>
            <w:szCs w:val="22"/>
            <w:lang w:val="en"/>
          </w:rPr>
          <w:delText xml:space="preserve"> </w:delText>
        </w:r>
        <w:r w:rsidRPr="006A08B6" w:rsidDel="005E7E11">
          <w:rPr>
            <w:rFonts w:ascii="Calibri" w:eastAsia="Calibri" w:hAnsi="Calibri" w:cs="Calibri"/>
            <w:b/>
            <w:bCs/>
            <w:color w:val="333333"/>
            <w:sz w:val="22"/>
            <w:szCs w:val="22"/>
            <w:lang w:val="en"/>
          </w:rPr>
          <w:delText>M</w:delText>
        </w:r>
        <w:r w:rsidRPr="006A08B6" w:rsidDel="005E7E11">
          <w:rPr>
            <w:rFonts w:ascii="Arial Hebrew" w:eastAsia="Times New Roman" w:hAnsi="Arial Hebrew" w:cs="Arial Hebrew"/>
            <w:b/>
            <w:bCs/>
            <w:color w:val="333333"/>
            <w:sz w:val="22"/>
            <w:szCs w:val="22"/>
            <w:lang w:val="en"/>
          </w:rPr>
          <w:delText xml:space="preserve">. </w:delText>
        </w:r>
      </w:del>
      <w:r w:rsidRPr="006A08B6">
        <w:rPr>
          <w:rFonts w:ascii="Calibri" w:eastAsia="Calibri" w:hAnsi="Calibri" w:cs="Calibri"/>
          <w:b/>
          <w:bCs/>
          <w:color w:val="333333"/>
          <w:sz w:val="22"/>
          <w:szCs w:val="22"/>
          <w:lang w:val="en"/>
        </w:rPr>
        <w:t>Graves</w:t>
      </w:r>
      <w:ins w:id="115" w:author="Tam Le" w:date="2018-01-30T13:42:00Z">
        <w:r w:rsidR="005E7E11">
          <w:rPr>
            <w:rFonts w:ascii="Calibri" w:eastAsia="Calibri" w:hAnsi="Calibri" w:cs="Calibri"/>
            <w:b/>
            <w:bCs/>
            <w:color w:val="333333"/>
            <w:sz w:val="22"/>
            <w:szCs w:val="22"/>
            <w:lang w:val="en"/>
          </w:rPr>
          <w:t xml:space="preserve"> &amp; </w:t>
        </w:r>
        <w:proofErr w:type="spellStart"/>
        <w:r w:rsidR="005E7E11">
          <w:rPr>
            <w:rFonts w:ascii="Calibri" w:eastAsia="Calibri" w:hAnsi="Calibri" w:cs="Calibri"/>
            <w:b/>
            <w:bCs/>
            <w:color w:val="333333"/>
            <w:sz w:val="22"/>
            <w:szCs w:val="22"/>
            <w:lang w:val="en"/>
          </w:rPr>
          <w:t>Oberlies</w:t>
        </w:r>
      </w:ins>
      <w:proofErr w:type="spellEnd"/>
      <w:r w:rsidRPr="006A08B6">
        <w:rPr>
          <w:rFonts w:ascii="Arial Hebrew" w:eastAsia="Times New Roman" w:hAnsi="Arial Hebrew" w:cs="Arial Hebrew"/>
          <w:b/>
          <w:bCs/>
          <w:color w:val="333333"/>
          <w:sz w:val="22"/>
          <w:szCs w:val="22"/>
          <w:lang w:val="en"/>
        </w:rPr>
        <w:t xml:space="preserve"> </w:t>
      </w:r>
      <w:ins w:id="116" w:author="Tam Le" w:date="2018-02-07T16:28:00Z">
        <w:r w:rsidR="006D11AA">
          <w:rPr>
            <w:rFonts w:ascii="Calibri" w:eastAsia="Calibri" w:hAnsi="Calibri" w:cs="Calibri"/>
            <w:b/>
            <w:bCs/>
            <w:color w:val="333333"/>
            <w:sz w:val="22"/>
            <w:szCs w:val="22"/>
            <w:lang w:val="en"/>
          </w:rPr>
          <w:t>PLLC</w:t>
        </w:r>
      </w:ins>
      <w:del w:id="117" w:author="Tam Le" w:date="2018-02-07T16:28:00Z">
        <w:r w:rsidRPr="006A08B6" w:rsidDel="006D11AA">
          <w:rPr>
            <w:rFonts w:ascii="Calibri" w:eastAsia="Calibri" w:hAnsi="Calibri" w:cs="Calibri"/>
            <w:b/>
            <w:bCs/>
            <w:color w:val="333333"/>
            <w:sz w:val="22"/>
            <w:szCs w:val="22"/>
            <w:lang w:val="en"/>
          </w:rPr>
          <w:delText>CPA</w:delText>
        </w:r>
      </w:del>
      <w:r w:rsidRPr="006A08B6">
        <w:rPr>
          <w:rFonts w:ascii="Arial Hebrew" w:eastAsia="Times New Roman" w:hAnsi="Arial Hebrew" w:cs="Arial Hebrew"/>
          <w:b/>
          <w:bCs/>
          <w:color w:val="333333"/>
          <w:sz w:val="22"/>
          <w:szCs w:val="22"/>
          <w:lang w:val="en"/>
        </w:rPr>
        <w:t xml:space="preserve"> (</w:t>
      </w:r>
      <w:r w:rsidRPr="006A08B6">
        <w:rPr>
          <w:rFonts w:ascii="Calibri" w:eastAsia="Calibri" w:hAnsi="Calibri" w:cs="Calibri"/>
          <w:b/>
          <w:bCs/>
          <w:color w:val="333333"/>
          <w:sz w:val="22"/>
          <w:szCs w:val="22"/>
          <w:lang w:val="en"/>
        </w:rPr>
        <w:t>October</w:t>
      </w:r>
      <w:r w:rsidRPr="006A08B6">
        <w:rPr>
          <w:rFonts w:ascii="Arial Hebrew" w:eastAsia="Times New Roman" w:hAnsi="Arial Hebrew" w:cs="Arial Hebrew"/>
          <w:b/>
          <w:bCs/>
          <w:color w:val="333333"/>
          <w:sz w:val="22"/>
          <w:szCs w:val="22"/>
          <w:lang w:val="en"/>
        </w:rPr>
        <w:t xml:space="preserve"> 2016 </w:t>
      </w:r>
      <w:r w:rsidRPr="006A08B6">
        <w:rPr>
          <w:rFonts w:ascii="Calibri" w:eastAsia="Calibri" w:hAnsi="Calibri" w:cs="Calibri"/>
          <w:b/>
          <w:bCs/>
          <w:color w:val="333333"/>
          <w:sz w:val="22"/>
          <w:szCs w:val="22"/>
          <w:lang w:val="en"/>
        </w:rPr>
        <w:t>to</w:t>
      </w:r>
      <w:r w:rsidRPr="006A08B6">
        <w:rPr>
          <w:rFonts w:ascii="Arial Hebrew" w:eastAsia="Times New Roman" w:hAnsi="Arial Hebrew" w:cs="Arial Hebrew"/>
          <w:b/>
          <w:bCs/>
          <w:color w:val="333333"/>
          <w:sz w:val="22"/>
          <w:szCs w:val="22"/>
          <w:lang w:val="en"/>
        </w:rPr>
        <w:t xml:space="preserve"> </w:t>
      </w:r>
      <w:del w:id="118" w:author="Jona Burton" w:date="2017-08-07T16:21:00Z">
        <w:r w:rsidRPr="001B0A2C" w:rsidDel="00A2658D">
          <w:rPr>
            <w:rFonts w:ascii="Calibri" w:eastAsia="Calibri" w:hAnsi="Calibri" w:cs="Calibri"/>
            <w:b/>
            <w:color w:val="333333"/>
            <w:sz w:val="22"/>
            <w:szCs w:val="22"/>
            <w:lang w:val="en"/>
          </w:rPr>
          <w:delText>Current</w:delText>
        </w:r>
      </w:del>
      <w:ins w:id="119" w:author="Jona Burton" w:date="2017-08-07T16:21:00Z">
        <w:r w:rsidR="00A2658D" w:rsidRPr="006A08B6">
          <w:rPr>
            <w:rFonts w:ascii="Calibri" w:eastAsia="Calibri" w:hAnsi="Calibri" w:cs="Calibri"/>
            <w:b/>
            <w:bCs/>
            <w:color w:val="333333"/>
            <w:sz w:val="22"/>
            <w:szCs w:val="22"/>
            <w:lang w:val="en"/>
          </w:rPr>
          <w:t>Present</w:t>
        </w:r>
      </w:ins>
      <w:r w:rsidRPr="006A08B6">
        <w:rPr>
          <w:rFonts w:ascii="Arial Hebrew" w:eastAsia="Times New Roman" w:hAnsi="Arial Hebrew" w:cs="Arial Hebrew"/>
          <w:b/>
          <w:bCs/>
          <w:color w:val="333333"/>
          <w:sz w:val="22"/>
          <w:szCs w:val="22"/>
          <w:lang w:val="en"/>
        </w:rPr>
        <w:t xml:space="preserve">) </w:t>
      </w:r>
      <w:r w:rsidRPr="001B0A2C">
        <w:rPr>
          <w:rFonts w:ascii="Arial Hebrew" w:eastAsia="Times New Roman" w:hAnsi="Arial Hebrew" w:cs="Arial Hebrew" w:hint="cs"/>
          <w:b/>
          <w:color w:val="333333"/>
          <w:sz w:val="22"/>
          <w:szCs w:val="22"/>
          <w:lang w:val="en"/>
        </w:rPr>
        <w:sym w:font="Symbol" w:char="F0A8"/>
      </w:r>
      <w:r w:rsidRPr="006A08B6">
        <w:rPr>
          <w:rFonts w:ascii="Arial Hebrew" w:eastAsia="Times New Roman" w:hAnsi="Arial Hebrew" w:cs="Arial Hebrew"/>
          <w:b/>
          <w:bCs/>
          <w:color w:val="333333"/>
          <w:sz w:val="22"/>
          <w:szCs w:val="22"/>
          <w:lang w:val="en"/>
        </w:rPr>
        <w:t xml:space="preserve"> </w:t>
      </w:r>
      <w:r w:rsidRPr="006A08B6">
        <w:rPr>
          <w:rFonts w:ascii="Calibri" w:eastAsia="Calibri" w:hAnsi="Calibri" w:cs="Calibri"/>
          <w:b/>
          <w:bCs/>
          <w:color w:val="333333"/>
          <w:sz w:val="22"/>
          <w:szCs w:val="22"/>
          <w:lang w:val="en"/>
        </w:rPr>
        <w:t>Bookkeeper</w:t>
      </w:r>
      <w:r w:rsidRPr="006A08B6">
        <w:rPr>
          <w:rFonts w:ascii="Arial Hebrew" w:eastAsia="Times New Roman" w:hAnsi="Arial Hebrew" w:cs="Arial Hebrew"/>
          <w:b/>
          <w:bCs/>
          <w:color w:val="333333"/>
          <w:sz w:val="22"/>
          <w:szCs w:val="22"/>
          <w:lang w:val="en"/>
        </w:rPr>
        <w:t xml:space="preserve"> </w:t>
      </w:r>
      <w:r w:rsidRPr="006A08B6">
        <w:rPr>
          <w:rFonts w:ascii="Calibri" w:eastAsia="Calibri" w:hAnsi="Calibri" w:cs="Calibri"/>
          <w:b/>
          <w:bCs/>
          <w:color w:val="333333"/>
          <w:sz w:val="22"/>
          <w:szCs w:val="22"/>
          <w:lang w:val="en"/>
        </w:rPr>
        <w:t>&amp;</w:t>
      </w:r>
      <w:r w:rsidRPr="006A08B6">
        <w:rPr>
          <w:rFonts w:ascii="Arial Hebrew" w:eastAsia="Times New Roman" w:hAnsi="Arial Hebrew" w:cs="Arial Hebrew"/>
          <w:b/>
          <w:bCs/>
          <w:color w:val="333333"/>
          <w:sz w:val="22"/>
          <w:szCs w:val="22"/>
          <w:lang w:val="en"/>
        </w:rPr>
        <w:t xml:space="preserve"> </w:t>
      </w:r>
      <w:r w:rsidRPr="006A08B6">
        <w:rPr>
          <w:rFonts w:ascii="Calibri" w:eastAsia="Calibri" w:hAnsi="Calibri" w:cs="Calibri"/>
          <w:b/>
          <w:bCs/>
          <w:color w:val="333333"/>
          <w:sz w:val="22"/>
          <w:szCs w:val="22"/>
          <w:lang w:val="en"/>
        </w:rPr>
        <w:t>CPA</w:t>
      </w:r>
      <w:del w:id="120" w:author="Tam Le" w:date="2018-02-07T16:28:00Z">
        <w:r w:rsidRPr="006A08B6" w:rsidDel="006D11AA">
          <w:rPr>
            <w:rFonts w:ascii="Arial Hebrew" w:eastAsia="Times New Roman" w:hAnsi="Arial Hebrew" w:cs="Arial Hebrew" w:hint="eastAsia"/>
            <w:b/>
            <w:bCs/>
            <w:color w:val="333333"/>
            <w:sz w:val="22"/>
            <w:szCs w:val="22"/>
            <w:lang w:val="en"/>
          </w:rPr>
          <w:delText>’</w:delText>
        </w:r>
      </w:del>
      <w:r w:rsidRPr="006A08B6">
        <w:rPr>
          <w:rFonts w:ascii="Calibri" w:eastAsia="Calibri" w:hAnsi="Calibri" w:cs="Calibri"/>
          <w:b/>
          <w:bCs/>
          <w:color w:val="333333"/>
          <w:sz w:val="22"/>
          <w:szCs w:val="22"/>
          <w:lang w:val="en"/>
        </w:rPr>
        <w:t>s</w:t>
      </w:r>
      <w:ins w:id="121" w:author="Tam Le" w:date="2018-02-07T16:28:00Z">
        <w:r w:rsidR="006D11AA">
          <w:rPr>
            <w:rFonts w:ascii="Calibri" w:eastAsia="Calibri" w:hAnsi="Calibri" w:cs="Calibri"/>
            <w:b/>
            <w:bCs/>
            <w:color w:val="333333"/>
            <w:sz w:val="22"/>
            <w:szCs w:val="22"/>
            <w:lang w:val="en"/>
          </w:rPr>
          <w:t>’</w:t>
        </w:r>
      </w:ins>
      <w:r w:rsidRPr="006A08B6">
        <w:rPr>
          <w:rFonts w:ascii="Arial Hebrew" w:eastAsia="Times New Roman" w:hAnsi="Arial Hebrew" w:cs="Arial Hebrew"/>
          <w:b/>
          <w:bCs/>
          <w:color w:val="333333"/>
          <w:sz w:val="22"/>
          <w:szCs w:val="22"/>
          <w:lang w:val="en"/>
        </w:rPr>
        <w:t xml:space="preserve"> </w:t>
      </w:r>
      <w:r w:rsidRPr="006A08B6">
        <w:rPr>
          <w:rFonts w:ascii="Calibri" w:eastAsia="Calibri" w:hAnsi="Calibri" w:cs="Calibri"/>
          <w:b/>
          <w:bCs/>
          <w:color w:val="333333"/>
          <w:sz w:val="22"/>
          <w:szCs w:val="22"/>
          <w:lang w:val="en"/>
        </w:rPr>
        <w:t>Assistant</w:t>
      </w:r>
    </w:p>
    <w:p w14:paraId="7597EAF4" w14:textId="63C3C1D7" w:rsidR="00A92FD0" w:rsidRPr="001B0A2C" w:rsidDel="008F0F11" w:rsidRDefault="00224D01" w:rsidP="00A92FD0">
      <w:pPr>
        <w:pStyle w:val="ListParagraph"/>
        <w:numPr>
          <w:ilvl w:val="0"/>
          <w:numId w:val="10"/>
        </w:numPr>
        <w:spacing w:line="240" w:lineRule="auto"/>
        <w:rPr>
          <w:del w:id="122" w:author="Tam Le" w:date="2018-02-07T16:32:00Z"/>
          <w:rFonts w:ascii="Arial Hebrew" w:hAnsi="Arial Hebrew" w:cs="Arial Hebrew"/>
          <w:sz w:val="22"/>
          <w:szCs w:val="22"/>
        </w:rPr>
      </w:pPr>
      <w:ins w:id="123" w:author="Tam Le" w:date="2018-02-07T17:03:00Z">
        <w:r>
          <w:rPr>
            <w:rFonts w:ascii="Calibri" w:eastAsia="Calibri" w:hAnsi="Calibri" w:cs="Calibri"/>
            <w:sz w:val="22"/>
            <w:szCs w:val="22"/>
          </w:rPr>
          <w:t xml:space="preserve">Bookkeeping works: input monthly checks, </w:t>
        </w:r>
      </w:ins>
      <w:del w:id="124" w:author="Tam Le" w:date="2018-02-07T16:31:00Z">
        <w:r w:rsidR="00A92FD0" w:rsidRPr="001B0A2C" w:rsidDel="008F0F11">
          <w:rPr>
            <w:rFonts w:ascii="Calibri" w:eastAsia="Calibri" w:hAnsi="Calibri" w:cs="Calibri"/>
            <w:sz w:val="22"/>
            <w:szCs w:val="22"/>
          </w:rPr>
          <w:delText>Coding</w:delText>
        </w:r>
        <w:r w:rsidR="00A92FD0" w:rsidRPr="001B0A2C" w:rsidDel="008F0F11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="00A92FD0" w:rsidRPr="001B0A2C" w:rsidDel="008F0F11">
          <w:rPr>
            <w:rFonts w:ascii="Calibri" w:eastAsia="Calibri" w:hAnsi="Calibri" w:cs="Calibri"/>
            <w:sz w:val="22"/>
            <w:szCs w:val="22"/>
          </w:rPr>
          <w:delText>checks</w:delText>
        </w:r>
        <w:r w:rsidR="00A92FD0" w:rsidRPr="001B0A2C" w:rsidDel="008F0F11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="00A92FD0" w:rsidRPr="001B0A2C" w:rsidDel="008F0F11">
          <w:rPr>
            <w:rFonts w:ascii="Calibri" w:eastAsia="Calibri" w:hAnsi="Calibri" w:cs="Calibri"/>
            <w:sz w:val="22"/>
            <w:szCs w:val="22"/>
          </w:rPr>
          <w:delText>and</w:delText>
        </w:r>
        <w:r w:rsidR="00A92FD0" w:rsidRPr="001B0A2C" w:rsidDel="008F0F11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="00A92FD0" w:rsidRPr="001B0A2C" w:rsidDel="008F0F11">
          <w:rPr>
            <w:rFonts w:ascii="Calibri" w:eastAsia="Calibri" w:hAnsi="Calibri" w:cs="Calibri"/>
            <w:sz w:val="22"/>
            <w:szCs w:val="22"/>
          </w:rPr>
          <w:delText>input</w:delText>
        </w:r>
        <w:r w:rsidR="00A92FD0" w:rsidRPr="001B0A2C" w:rsidDel="008F0F11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="00A92FD0" w:rsidRPr="001B0A2C" w:rsidDel="008F0F11">
          <w:rPr>
            <w:rFonts w:ascii="Calibri" w:eastAsia="Calibri" w:hAnsi="Calibri" w:cs="Calibri"/>
            <w:sz w:val="22"/>
            <w:szCs w:val="22"/>
          </w:rPr>
          <w:delText>to</w:delText>
        </w:r>
        <w:r w:rsidR="00A92FD0" w:rsidRPr="001B0A2C" w:rsidDel="008F0F11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="00A92FD0" w:rsidRPr="001B0A2C" w:rsidDel="008F0F11">
          <w:rPr>
            <w:rFonts w:ascii="Calibri" w:eastAsia="Calibri" w:hAnsi="Calibri" w:cs="Calibri"/>
            <w:sz w:val="22"/>
            <w:szCs w:val="22"/>
          </w:rPr>
          <w:delText>HCA</w:delText>
        </w:r>
        <w:r w:rsidR="00A92FD0" w:rsidRPr="001B0A2C" w:rsidDel="008F0F11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="00A92FD0" w:rsidRPr="001B0A2C" w:rsidDel="008F0F11">
          <w:rPr>
            <w:rFonts w:ascii="Calibri" w:eastAsia="Calibri" w:hAnsi="Calibri" w:cs="Calibri"/>
            <w:sz w:val="22"/>
            <w:szCs w:val="22"/>
          </w:rPr>
          <w:delText>software</w:delText>
        </w:r>
        <w:r w:rsidR="00A92FD0" w:rsidRPr="001B0A2C" w:rsidDel="008F0F11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="00A92FD0" w:rsidRPr="001B0A2C" w:rsidDel="008F0F11">
          <w:rPr>
            <w:rFonts w:ascii="Calibri" w:eastAsia="Calibri" w:hAnsi="Calibri" w:cs="Calibri"/>
            <w:sz w:val="22"/>
            <w:szCs w:val="22"/>
          </w:rPr>
          <w:delText>and</w:delText>
        </w:r>
        <w:r w:rsidR="00A92FD0" w:rsidRPr="001B0A2C" w:rsidDel="008F0F11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="00A92FD0" w:rsidRPr="001B0A2C" w:rsidDel="008F0F11">
          <w:rPr>
            <w:rFonts w:ascii="Calibri" w:eastAsia="Calibri" w:hAnsi="Calibri" w:cs="Calibri"/>
            <w:sz w:val="22"/>
            <w:szCs w:val="22"/>
          </w:rPr>
          <w:delText>e</w:delText>
        </w:r>
        <w:r w:rsidR="00A92FD0" w:rsidRPr="001B0A2C" w:rsidDel="008F0F11">
          <w:rPr>
            <w:rFonts w:ascii="Arial Hebrew" w:hAnsi="Arial Hebrew" w:cs="Arial Hebrew"/>
            <w:sz w:val="22"/>
            <w:szCs w:val="22"/>
          </w:rPr>
          <w:delText>-</w:delText>
        </w:r>
        <w:r w:rsidR="00A92FD0" w:rsidRPr="001B0A2C" w:rsidDel="008F0F11">
          <w:rPr>
            <w:rFonts w:ascii="Calibri" w:eastAsia="Calibri" w:hAnsi="Calibri" w:cs="Calibri"/>
            <w:sz w:val="22"/>
            <w:szCs w:val="22"/>
          </w:rPr>
          <w:delText>file</w:delText>
        </w:r>
        <w:r w:rsidR="00A92FD0" w:rsidRPr="001B0A2C" w:rsidDel="008F0F11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="00A92FD0" w:rsidRPr="001B0A2C" w:rsidDel="008F0F11">
          <w:rPr>
            <w:rFonts w:ascii="Calibri" w:eastAsia="Calibri" w:hAnsi="Calibri" w:cs="Calibri"/>
            <w:sz w:val="22"/>
            <w:szCs w:val="22"/>
          </w:rPr>
          <w:delText>clients</w:delText>
        </w:r>
        <w:r w:rsidR="00A92FD0" w:rsidRPr="001B0A2C" w:rsidDel="008F0F11">
          <w:rPr>
            <w:rFonts w:ascii="Arial Hebrew" w:hAnsi="Arial Hebrew" w:cs="Arial Hebrew"/>
            <w:sz w:val="22"/>
            <w:szCs w:val="22"/>
          </w:rPr>
          <w:delText xml:space="preserve">’ </w:delText>
        </w:r>
        <w:r w:rsidR="00A92FD0" w:rsidRPr="001B0A2C" w:rsidDel="008F0F11">
          <w:rPr>
            <w:rFonts w:ascii="Calibri" w:eastAsia="Calibri" w:hAnsi="Calibri" w:cs="Calibri"/>
            <w:sz w:val="22"/>
            <w:szCs w:val="22"/>
          </w:rPr>
          <w:delText>information</w:delText>
        </w:r>
        <w:r w:rsidR="00A92FD0" w:rsidRPr="001B0A2C" w:rsidDel="008F0F11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="00A92FD0" w:rsidRPr="001B0A2C" w:rsidDel="008F0F11">
          <w:rPr>
            <w:rFonts w:ascii="Calibri" w:eastAsia="Calibri" w:hAnsi="Calibri" w:cs="Calibri"/>
            <w:sz w:val="22"/>
            <w:szCs w:val="22"/>
          </w:rPr>
          <w:delText>in</w:delText>
        </w:r>
      </w:del>
      <w:del w:id="125" w:author="Tam Le" w:date="2018-02-07T16:32:00Z">
        <w:r w:rsidR="00A92FD0" w:rsidRPr="001B0A2C" w:rsidDel="008F0F11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="00A92FD0" w:rsidRPr="001B0A2C" w:rsidDel="008F0F11">
          <w:rPr>
            <w:rFonts w:ascii="Calibri" w:eastAsia="Calibri" w:hAnsi="Calibri" w:cs="Calibri"/>
            <w:sz w:val="22"/>
            <w:szCs w:val="22"/>
          </w:rPr>
          <w:delText>ProSeries</w:delText>
        </w:r>
      </w:del>
    </w:p>
    <w:p w14:paraId="601D7F96" w14:textId="42ECE216" w:rsidR="00A92FD0" w:rsidRPr="001B0A2C" w:rsidRDefault="00224D01" w:rsidP="00A92FD0">
      <w:pPr>
        <w:pStyle w:val="ListParagraph"/>
        <w:numPr>
          <w:ilvl w:val="0"/>
          <w:numId w:val="10"/>
        </w:numPr>
        <w:spacing w:line="240" w:lineRule="auto"/>
        <w:rPr>
          <w:rFonts w:ascii="Arial Hebrew" w:hAnsi="Arial Hebrew" w:cs="Arial Hebrew"/>
          <w:sz w:val="22"/>
          <w:szCs w:val="22"/>
        </w:rPr>
      </w:pPr>
      <w:ins w:id="126" w:author="Tam Le" w:date="2018-02-07T17:03:00Z">
        <w:r>
          <w:rPr>
            <w:rFonts w:ascii="Calibri" w:eastAsia="Calibri" w:hAnsi="Calibri" w:cs="Calibri"/>
            <w:sz w:val="22"/>
            <w:szCs w:val="22"/>
          </w:rPr>
          <w:t>r</w:t>
        </w:r>
      </w:ins>
      <w:del w:id="127" w:author="Tam Le" w:date="2018-02-07T17:03:00Z">
        <w:r w:rsidR="00A92FD0" w:rsidRPr="001B0A2C" w:rsidDel="00224D01">
          <w:rPr>
            <w:rFonts w:ascii="Calibri" w:eastAsia="Calibri" w:hAnsi="Calibri" w:cs="Calibri"/>
            <w:sz w:val="22"/>
            <w:szCs w:val="22"/>
          </w:rPr>
          <w:delText>R</w:delText>
        </w:r>
      </w:del>
      <w:r w:rsidR="00A92FD0" w:rsidRPr="001B0A2C">
        <w:rPr>
          <w:rFonts w:ascii="Calibri" w:eastAsia="Calibri" w:hAnsi="Calibri" w:cs="Calibri"/>
          <w:sz w:val="22"/>
          <w:szCs w:val="22"/>
        </w:rPr>
        <w:t>econcile</w:t>
      </w:r>
      <w:r w:rsidR="00A92FD0" w:rsidRPr="001B0A2C">
        <w:rPr>
          <w:rFonts w:ascii="Arial Hebrew" w:hAnsi="Arial Hebrew" w:cs="Arial Hebrew"/>
          <w:sz w:val="22"/>
          <w:szCs w:val="22"/>
        </w:rPr>
        <w:t xml:space="preserve"> </w:t>
      </w:r>
      <w:r w:rsidR="00A92FD0" w:rsidRPr="001B0A2C">
        <w:rPr>
          <w:rFonts w:ascii="Calibri" w:eastAsia="Calibri" w:hAnsi="Calibri" w:cs="Calibri"/>
          <w:sz w:val="22"/>
          <w:szCs w:val="22"/>
        </w:rPr>
        <w:t>monthly</w:t>
      </w:r>
      <w:r w:rsidR="00A92FD0" w:rsidRPr="001B0A2C">
        <w:rPr>
          <w:rFonts w:ascii="Arial Hebrew" w:hAnsi="Arial Hebrew" w:cs="Arial Hebrew"/>
          <w:sz w:val="22"/>
          <w:szCs w:val="22"/>
        </w:rPr>
        <w:t xml:space="preserve"> </w:t>
      </w:r>
      <w:r w:rsidR="00A92FD0" w:rsidRPr="001B0A2C">
        <w:rPr>
          <w:rFonts w:ascii="Calibri" w:eastAsia="Calibri" w:hAnsi="Calibri" w:cs="Calibri"/>
          <w:sz w:val="22"/>
          <w:szCs w:val="22"/>
        </w:rPr>
        <w:t>bank</w:t>
      </w:r>
      <w:r w:rsidR="00A92FD0" w:rsidRPr="001B0A2C">
        <w:rPr>
          <w:rFonts w:ascii="Arial Hebrew" w:hAnsi="Arial Hebrew" w:cs="Arial Hebrew"/>
          <w:sz w:val="22"/>
          <w:szCs w:val="22"/>
        </w:rPr>
        <w:t xml:space="preserve"> </w:t>
      </w:r>
      <w:r w:rsidR="00A92FD0" w:rsidRPr="001B0A2C">
        <w:rPr>
          <w:rFonts w:ascii="Calibri" w:eastAsia="Calibri" w:hAnsi="Calibri" w:cs="Calibri"/>
          <w:sz w:val="22"/>
          <w:szCs w:val="22"/>
        </w:rPr>
        <w:t>statement</w:t>
      </w:r>
      <w:ins w:id="128" w:author="Tam Le" w:date="2018-02-07T17:12:00Z">
        <w:r w:rsidR="004858AA">
          <w:rPr>
            <w:rFonts w:ascii="Calibri" w:eastAsia="Calibri" w:hAnsi="Calibri" w:cs="Calibri"/>
            <w:sz w:val="22"/>
            <w:szCs w:val="22"/>
          </w:rPr>
          <w:t>s</w:t>
        </w:r>
      </w:ins>
      <w:ins w:id="129" w:author="Tam Le" w:date="2018-02-07T17:04:00Z">
        <w:r>
          <w:rPr>
            <w:rFonts w:ascii="Calibri" w:eastAsia="Calibri" w:hAnsi="Calibri" w:cs="Calibri"/>
            <w:sz w:val="22"/>
            <w:szCs w:val="22"/>
          </w:rPr>
          <w:t>,</w:t>
        </w:r>
      </w:ins>
      <w:r w:rsidR="00A92FD0" w:rsidRPr="001B0A2C">
        <w:rPr>
          <w:rFonts w:ascii="Arial Hebrew" w:hAnsi="Arial Hebrew" w:cs="Arial Hebrew"/>
          <w:sz w:val="22"/>
          <w:szCs w:val="22"/>
        </w:rPr>
        <w:t xml:space="preserve"> </w:t>
      </w:r>
      <w:r w:rsidR="00A92FD0" w:rsidRPr="001B0A2C">
        <w:rPr>
          <w:rFonts w:ascii="Calibri" w:eastAsia="Calibri" w:hAnsi="Calibri" w:cs="Calibri"/>
          <w:sz w:val="22"/>
          <w:szCs w:val="22"/>
        </w:rPr>
        <w:t>and</w:t>
      </w:r>
      <w:r w:rsidR="00A92FD0" w:rsidRPr="001B0A2C">
        <w:rPr>
          <w:rFonts w:ascii="Arial Hebrew" w:hAnsi="Arial Hebrew" w:cs="Arial Hebrew"/>
          <w:sz w:val="22"/>
          <w:szCs w:val="22"/>
        </w:rPr>
        <w:t xml:space="preserve"> </w:t>
      </w:r>
      <w:ins w:id="130" w:author="Tam Le" w:date="2018-02-07T16:30:00Z">
        <w:r w:rsidR="000F5C38">
          <w:rPr>
            <w:rFonts w:ascii="Calibri" w:eastAsia="Calibri" w:hAnsi="Calibri" w:cs="Calibri"/>
            <w:sz w:val="22"/>
            <w:szCs w:val="22"/>
          </w:rPr>
          <w:t>post monthly</w:t>
        </w:r>
      </w:ins>
      <w:del w:id="131" w:author="Tam Le" w:date="2018-02-07T16:30:00Z">
        <w:r w:rsidR="00A92FD0" w:rsidRPr="001B0A2C" w:rsidDel="00943AD9">
          <w:rPr>
            <w:rFonts w:ascii="Calibri" w:eastAsia="Calibri" w:hAnsi="Calibri" w:cs="Calibri"/>
            <w:sz w:val="22"/>
            <w:szCs w:val="22"/>
          </w:rPr>
          <w:delText>adjust</w:delText>
        </w:r>
      </w:del>
      <w:del w:id="132" w:author="Jona Burton" w:date="2017-08-07T16:23:00Z">
        <w:r w:rsidR="00A92FD0" w:rsidRPr="001B0A2C" w:rsidDel="00A2658D">
          <w:rPr>
            <w:rFonts w:ascii="Calibri" w:eastAsia="Calibri" w:hAnsi="Calibri" w:cs="Calibri"/>
            <w:sz w:val="22"/>
            <w:szCs w:val="22"/>
          </w:rPr>
          <w:delText>ing</w:delText>
        </w:r>
      </w:del>
      <w:r w:rsidR="00A92FD0" w:rsidRPr="001B0A2C">
        <w:rPr>
          <w:rFonts w:ascii="Arial Hebrew" w:hAnsi="Arial Hebrew" w:cs="Arial Hebrew"/>
          <w:sz w:val="22"/>
          <w:szCs w:val="22"/>
        </w:rPr>
        <w:t xml:space="preserve"> </w:t>
      </w:r>
      <w:r w:rsidR="00A92FD0" w:rsidRPr="001B0A2C">
        <w:rPr>
          <w:rFonts w:ascii="Calibri" w:eastAsia="Calibri" w:hAnsi="Calibri" w:cs="Calibri"/>
          <w:sz w:val="22"/>
          <w:szCs w:val="22"/>
        </w:rPr>
        <w:t>journal</w:t>
      </w:r>
      <w:r w:rsidR="00A92FD0" w:rsidRPr="001B0A2C">
        <w:rPr>
          <w:rFonts w:ascii="Arial Hebrew" w:hAnsi="Arial Hebrew" w:cs="Arial Hebrew"/>
          <w:sz w:val="22"/>
          <w:szCs w:val="22"/>
        </w:rPr>
        <w:t xml:space="preserve"> </w:t>
      </w:r>
      <w:r w:rsidR="00A92FD0" w:rsidRPr="001B0A2C">
        <w:rPr>
          <w:rFonts w:ascii="Calibri" w:eastAsia="Calibri" w:hAnsi="Calibri" w:cs="Calibri"/>
          <w:sz w:val="22"/>
          <w:szCs w:val="22"/>
        </w:rPr>
        <w:t>entries</w:t>
      </w:r>
      <w:ins w:id="133" w:author="Jona Burton" w:date="2017-08-07T16:23:00Z">
        <w:del w:id="134" w:author="Tam Le" w:date="2018-02-07T16:35:00Z">
          <w:r w:rsidR="00A2658D" w:rsidDel="000F5C38">
            <w:rPr>
              <w:rFonts w:ascii="Calibri" w:eastAsia="Calibri" w:hAnsi="Calibri" w:cs="Calibri"/>
              <w:sz w:val="22"/>
              <w:szCs w:val="22"/>
            </w:rPr>
            <w:delText xml:space="preserve"> as needed</w:delText>
          </w:r>
        </w:del>
        <w:r w:rsidR="00A2658D">
          <w:rPr>
            <w:rFonts w:ascii="Calibri" w:eastAsia="Calibri" w:hAnsi="Calibri" w:cs="Calibri"/>
            <w:sz w:val="22"/>
            <w:szCs w:val="22"/>
          </w:rPr>
          <w:t xml:space="preserve"> </w:t>
        </w:r>
      </w:ins>
      <w:ins w:id="135" w:author="Tam Le" w:date="2018-02-07T16:29:00Z">
        <w:r w:rsidR="00943AD9">
          <w:rPr>
            <w:rFonts w:ascii="Calibri" w:eastAsia="Calibri" w:hAnsi="Calibri" w:cs="Calibri"/>
            <w:sz w:val="22"/>
            <w:szCs w:val="22"/>
          </w:rPr>
          <w:t>for</w:t>
        </w:r>
      </w:ins>
      <w:ins w:id="136" w:author="Tam Le" w:date="2018-02-11T21:30:00Z">
        <w:r w:rsidR="00862E49">
          <w:rPr>
            <w:rFonts w:ascii="Calibri" w:eastAsia="Calibri" w:hAnsi="Calibri" w:cs="Calibri"/>
            <w:sz w:val="22"/>
            <w:szCs w:val="22"/>
          </w:rPr>
          <w:t>:</w:t>
        </w:r>
      </w:ins>
      <w:ins w:id="137" w:author="Tam Le" w:date="2018-02-07T16:29:00Z">
        <w:r w:rsidR="00943AD9">
          <w:rPr>
            <w:rFonts w:ascii="Calibri" w:eastAsia="Calibri" w:hAnsi="Calibri" w:cs="Calibri"/>
            <w:sz w:val="22"/>
            <w:szCs w:val="22"/>
          </w:rPr>
          <w:t xml:space="preserve"> hotels, battery wholesaler, </w:t>
        </w:r>
      </w:ins>
      <w:ins w:id="138" w:author="Tam Le" w:date="2018-02-07T17:15:00Z">
        <w:r w:rsidR="007A3513">
          <w:rPr>
            <w:rFonts w:ascii="Calibri" w:eastAsia="Calibri" w:hAnsi="Calibri" w:cs="Calibri"/>
            <w:sz w:val="22"/>
            <w:szCs w:val="22"/>
          </w:rPr>
          <w:t>building</w:t>
        </w:r>
      </w:ins>
      <w:ins w:id="139" w:author="Tam Le" w:date="2018-02-07T17:16:00Z">
        <w:r w:rsidR="007A3513">
          <w:rPr>
            <w:rFonts w:ascii="Calibri" w:eastAsia="Calibri" w:hAnsi="Calibri" w:cs="Calibri"/>
            <w:sz w:val="22"/>
            <w:szCs w:val="22"/>
          </w:rPr>
          <w:t xml:space="preserve"> contractors, </w:t>
        </w:r>
      </w:ins>
      <w:ins w:id="140" w:author="Tam Le" w:date="2018-02-07T17:12:00Z">
        <w:r w:rsidR="007A3513">
          <w:rPr>
            <w:rFonts w:ascii="Calibri" w:eastAsia="Calibri" w:hAnsi="Calibri" w:cs="Calibri"/>
            <w:sz w:val="22"/>
            <w:szCs w:val="22"/>
          </w:rPr>
          <w:t>clinics</w:t>
        </w:r>
        <w:r w:rsidR="004858AA">
          <w:rPr>
            <w:rFonts w:ascii="Calibri" w:eastAsia="Calibri" w:hAnsi="Calibri" w:cs="Calibri"/>
            <w:sz w:val="22"/>
            <w:szCs w:val="22"/>
          </w:rPr>
          <w:t xml:space="preserve">, beauty salon, </w:t>
        </w:r>
      </w:ins>
      <w:ins w:id="141" w:author="Tam Le" w:date="2018-02-07T16:29:00Z">
        <w:r w:rsidR="00943AD9">
          <w:rPr>
            <w:rFonts w:ascii="Calibri" w:eastAsia="Calibri" w:hAnsi="Calibri" w:cs="Calibri"/>
            <w:sz w:val="22"/>
            <w:szCs w:val="22"/>
          </w:rPr>
          <w:t>and restaurants</w:t>
        </w:r>
      </w:ins>
    </w:p>
    <w:p w14:paraId="66B47B86" w14:textId="4166D13C" w:rsidR="00A92FD0" w:rsidRPr="00862E49" w:rsidRDefault="004858AA">
      <w:pPr>
        <w:pStyle w:val="ListParagraph"/>
        <w:numPr>
          <w:ilvl w:val="0"/>
          <w:numId w:val="10"/>
        </w:numPr>
        <w:spacing w:line="240" w:lineRule="auto"/>
        <w:rPr>
          <w:ins w:id="142" w:author="Tam Le" w:date="2018-02-07T16:33:00Z"/>
          <w:rFonts w:ascii="Arial Hebrew" w:hAnsi="Arial Hebrew" w:cs="Arial Hebrew"/>
          <w:sz w:val="22"/>
          <w:szCs w:val="22"/>
          <w:rPrChange w:id="143" w:author="Tam Le" w:date="2018-02-11T21:32:00Z">
            <w:rPr>
              <w:ins w:id="144" w:author="Tam Le" w:date="2018-02-07T16:33:00Z"/>
              <w:rFonts w:ascii="Arial Hebrew" w:hAnsi="Arial Hebrew" w:cs="Arial Hebrew"/>
            </w:rPr>
          </w:rPrChange>
        </w:rPr>
      </w:pPr>
      <w:ins w:id="145" w:author="Tam Le" w:date="2018-02-07T17:05:00Z">
        <w:r>
          <w:rPr>
            <w:rFonts w:ascii="Calibri" w:hAnsi="Calibri" w:cs="Calibri"/>
            <w:sz w:val="22"/>
            <w:szCs w:val="22"/>
          </w:rPr>
          <w:t>Familiar with</w:t>
        </w:r>
      </w:ins>
      <w:ins w:id="146" w:author="Tam Le" w:date="2018-02-07T17:09:00Z">
        <w:r>
          <w:rPr>
            <w:rFonts w:ascii="Calibri" w:hAnsi="Calibri" w:cs="Calibri"/>
            <w:sz w:val="22"/>
            <w:szCs w:val="22"/>
          </w:rPr>
          <w:t xml:space="preserve"> </w:t>
        </w:r>
      </w:ins>
      <w:ins w:id="147" w:author="Tam Le" w:date="2018-02-07T17:10:00Z">
        <w:r>
          <w:rPr>
            <w:rFonts w:ascii="Calibri" w:hAnsi="Calibri" w:cs="Calibri"/>
            <w:sz w:val="22"/>
            <w:szCs w:val="22"/>
          </w:rPr>
          <w:t xml:space="preserve">monthly </w:t>
        </w:r>
        <w:r w:rsidR="007A3513">
          <w:rPr>
            <w:rFonts w:ascii="Calibri" w:hAnsi="Calibri" w:cs="Calibri"/>
            <w:sz w:val="22"/>
            <w:szCs w:val="22"/>
          </w:rPr>
          <w:t xml:space="preserve">sales tax, </w:t>
        </w:r>
        <w:r>
          <w:rPr>
            <w:rFonts w:ascii="Calibri" w:hAnsi="Calibri" w:cs="Calibri"/>
            <w:sz w:val="22"/>
            <w:szCs w:val="22"/>
          </w:rPr>
          <w:t>payroll taxes</w:t>
        </w:r>
      </w:ins>
      <w:ins w:id="148" w:author="Tam Le" w:date="2018-02-07T17:11:00Z">
        <w:r w:rsidR="007A3513">
          <w:rPr>
            <w:rFonts w:ascii="Calibri" w:hAnsi="Calibri" w:cs="Calibri"/>
            <w:sz w:val="22"/>
            <w:szCs w:val="22"/>
          </w:rPr>
          <w:t xml:space="preserve">, and </w:t>
        </w:r>
        <w:r>
          <w:rPr>
            <w:rFonts w:ascii="Calibri" w:hAnsi="Calibri" w:cs="Calibri"/>
            <w:sz w:val="22"/>
            <w:szCs w:val="22"/>
          </w:rPr>
          <w:t>yearly payroll reports</w:t>
        </w:r>
      </w:ins>
      <w:ins w:id="149" w:author="Tam Le" w:date="2018-02-11T21:31:00Z">
        <w:r w:rsidR="00862E49">
          <w:rPr>
            <w:rFonts w:ascii="Calibri" w:hAnsi="Calibri" w:cs="Calibri"/>
            <w:sz w:val="22"/>
            <w:szCs w:val="22"/>
          </w:rPr>
          <w:t xml:space="preserve"> on </w:t>
        </w:r>
      </w:ins>
      <w:ins w:id="150" w:author="Tam Le" w:date="2018-02-11T21:32:00Z">
        <w:r w:rsidR="00862E49">
          <w:rPr>
            <w:rFonts w:ascii="Calibri" w:hAnsi="Calibri" w:cs="Calibri"/>
            <w:sz w:val="22"/>
            <w:szCs w:val="22"/>
          </w:rPr>
          <w:fldChar w:fldCharType="begin"/>
        </w:r>
        <w:r w:rsidR="00862E49">
          <w:rPr>
            <w:rFonts w:ascii="Calibri" w:hAnsi="Calibri" w:cs="Calibri"/>
            <w:sz w:val="22"/>
            <w:szCs w:val="22"/>
          </w:rPr>
          <w:instrText xml:space="preserve"> HYPERLINK "http://</w:instrText>
        </w:r>
      </w:ins>
      <w:ins w:id="151" w:author="Tam Le" w:date="2018-02-11T21:31:00Z">
        <w:r w:rsidR="00862E49">
          <w:rPr>
            <w:rFonts w:ascii="Calibri" w:hAnsi="Calibri" w:cs="Calibri"/>
            <w:sz w:val="22"/>
            <w:szCs w:val="22"/>
          </w:rPr>
          <w:instrText>www.</w:instrText>
        </w:r>
      </w:ins>
      <w:ins w:id="152" w:author="Tam Le" w:date="2018-02-11T21:32:00Z">
        <w:r w:rsidR="00862E49">
          <w:rPr>
            <w:rFonts w:ascii="Calibri" w:hAnsi="Calibri" w:cs="Calibri"/>
            <w:sz w:val="22"/>
            <w:szCs w:val="22"/>
          </w:rPr>
          <w:instrText>dor.</w:instrText>
        </w:r>
      </w:ins>
      <w:ins w:id="153" w:author="Tam Le" w:date="2018-02-11T21:31:00Z">
        <w:r w:rsidR="00862E49">
          <w:rPr>
            <w:rFonts w:ascii="Calibri" w:hAnsi="Calibri" w:cs="Calibri"/>
            <w:sz w:val="22"/>
            <w:szCs w:val="22"/>
          </w:rPr>
          <w:instrText>ms.</w:instrText>
        </w:r>
      </w:ins>
      <w:ins w:id="154" w:author="Tam Le" w:date="2018-02-11T21:32:00Z">
        <w:r w:rsidR="00862E49">
          <w:rPr>
            <w:rFonts w:ascii="Calibri" w:hAnsi="Calibri" w:cs="Calibri"/>
            <w:sz w:val="22"/>
            <w:szCs w:val="22"/>
          </w:rPr>
          <w:instrText xml:space="preserve">gov" </w:instrText>
        </w:r>
        <w:r w:rsidR="00862E49">
          <w:rPr>
            <w:rFonts w:ascii="Calibri" w:hAnsi="Calibri" w:cs="Calibri"/>
            <w:sz w:val="22"/>
            <w:szCs w:val="22"/>
          </w:rPr>
          <w:fldChar w:fldCharType="separate"/>
        </w:r>
      </w:ins>
      <w:ins w:id="155" w:author="Tam Le" w:date="2018-02-11T21:31:00Z">
        <w:r w:rsidR="00862E49" w:rsidRPr="00B9285D">
          <w:rPr>
            <w:rStyle w:val="Hyperlink"/>
            <w:rFonts w:ascii="Calibri" w:hAnsi="Calibri" w:cs="Calibri"/>
            <w:sz w:val="22"/>
            <w:szCs w:val="22"/>
          </w:rPr>
          <w:t>www.</w:t>
        </w:r>
      </w:ins>
      <w:ins w:id="156" w:author="Tam Le" w:date="2018-02-11T21:32:00Z">
        <w:r w:rsidR="00862E49" w:rsidRPr="00B9285D">
          <w:rPr>
            <w:rStyle w:val="Hyperlink"/>
            <w:rFonts w:ascii="Calibri" w:hAnsi="Calibri" w:cs="Calibri"/>
            <w:sz w:val="22"/>
            <w:szCs w:val="22"/>
          </w:rPr>
          <w:t>dor.</w:t>
        </w:r>
      </w:ins>
      <w:ins w:id="157" w:author="Tam Le" w:date="2018-02-11T21:31:00Z">
        <w:r w:rsidR="00862E49" w:rsidRPr="00B9285D">
          <w:rPr>
            <w:rStyle w:val="Hyperlink"/>
            <w:rFonts w:ascii="Calibri" w:hAnsi="Calibri" w:cs="Calibri"/>
            <w:sz w:val="22"/>
            <w:szCs w:val="22"/>
          </w:rPr>
          <w:t>ms.</w:t>
        </w:r>
      </w:ins>
      <w:ins w:id="158" w:author="Tam Le" w:date="2018-02-11T21:32:00Z">
        <w:r w:rsidR="00862E49" w:rsidRPr="00B9285D">
          <w:rPr>
            <w:rStyle w:val="Hyperlink"/>
            <w:rFonts w:ascii="Calibri" w:hAnsi="Calibri" w:cs="Calibri"/>
            <w:sz w:val="22"/>
            <w:szCs w:val="22"/>
          </w:rPr>
          <w:t>gov</w:t>
        </w:r>
        <w:r w:rsidR="00862E49">
          <w:rPr>
            <w:rFonts w:ascii="Calibri" w:hAnsi="Calibri" w:cs="Calibri"/>
            <w:sz w:val="22"/>
            <w:szCs w:val="22"/>
          </w:rPr>
          <w:fldChar w:fldCharType="end"/>
        </w:r>
      </w:ins>
      <w:del w:id="159" w:author="Tam Le" w:date="2018-02-07T17:05:00Z">
        <w:r w:rsidR="00A92FD0" w:rsidRPr="00862E49" w:rsidDel="004858AA">
          <w:rPr>
            <w:rFonts w:ascii="Calibri" w:eastAsia="Calibri" w:hAnsi="Calibri" w:cs="Calibri"/>
            <w:sz w:val="22"/>
            <w:szCs w:val="22"/>
            <w:rPrChange w:id="160" w:author="Tam Le" w:date="2018-02-11T21:32:00Z">
              <w:rPr/>
            </w:rPrChange>
          </w:rPr>
          <w:delText>Calculate</w:delText>
        </w:r>
        <w:r w:rsidR="00A92FD0" w:rsidRPr="00862E49" w:rsidDel="004858AA">
          <w:rPr>
            <w:rFonts w:ascii="Arial Hebrew" w:hAnsi="Arial Hebrew" w:cs="Arial Hebrew"/>
            <w:sz w:val="22"/>
            <w:szCs w:val="22"/>
            <w:rPrChange w:id="161" w:author="Tam Le" w:date="2018-02-11T21:32:00Z">
              <w:rPr>
                <w:rFonts w:ascii="Arial Hebrew" w:hAnsi="Arial Hebrew" w:cs="Arial Hebrew"/>
              </w:rPr>
            </w:rPrChange>
          </w:rPr>
          <w:delText xml:space="preserve"> </w:delText>
        </w:r>
        <w:r w:rsidR="00A92FD0" w:rsidRPr="00862E49" w:rsidDel="004858AA">
          <w:rPr>
            <w:rFonts w:ascii="Calibri" w:eastAsia="Calibri" w:hAnsi="Calibri" w:cs="Calibri"/>
            <w:sz w:val="22"/>
            <w:szCs w:val="22"/>
            <w:rPrChange w:id="162" w:author="Tam Le" w:date="2018-02-11T21:32:00Z">
              <w:rPr/>
            </w:rPrChange>
          </w:rPr>
          <w:delText>and</w:delText>
        </w:r>
        <w:r w:rsidR="00A92FD0" w:rsidRPr="00862E49" w:rsidDel="004858AA">
          <w:rPr>
            <w:rFonts w:ascii="Arial Hebrew" w:hAnsi="Arial Hebrew" w:cs="Arial Hebrew"/>
            <w:sz w:val="22"/>
            <w:szCs w:val="22"/>
            <w:rPrChange w:id="163" w:author="Tam Le" w:date="2018-02-11T21:32:00Z">
              <w:rPr>
                <w:rFonts w:ascii="Arial Hebrew" w:hAnsi="Arial Hebrew" w:cs="Arial Hebrew"/>
              </w:rPr>
            </w:rPrChange>
          </w:rPr>
          <w:delText xml:space="preserve"> </w:delText>
        </w:r>
        <w:r w:rsidR="00A92FD0" w:rsidRPr="00862E49" w:rsidDel="004858AA">
          <w:rPr>
            <w:rFonts w:ascii="Calibri" w:eastAsia="Calibri" w:hAnsi="Calibri" w:cs="Calibri"/>
            <w:sz w:val="22"/>
            <w:szCs w:val="22"/>
            <w:rPrChange w:id="164" w:author="Tam Le" w:date="2018-02-11T21:32:00Z">
              <w:rPr/>
            </w:rPrChange>
          </w:rPr>
          <w:delText>pay</w:delText>
        </w:r>
        <w:r w:rsidR="00A92FD0" w:rsidRPr="00862E49" w:rsidDel="004858AA">
          <w:rPr>
            <w:rFonts w:ascii="Arial Hebrew" w:hAnsi="Arial Hebrew" w:cs="Arial Hebrew"/>
            <w:sz w:val="22"/>
            <w:szCs w:val="22"/>
            <w:rPrChange w:id="165" w:author="Tam Le" w:date="2018-02-11T21:32:00Z">
              <w:rPr>
                <w:rFonts w:ascii="Arial Hebrew" w:hAnsi="Arial Hebrew" w:cs="Arial Hebrew"/>
              </w:rPr>
            </w:rPrChange>
          </w:rPr>
          <w:delText xml:space="preserve"> </w:delText>
        </w:r>
      </w:del>
      <w:del w:id="166" w:author="Tam Le" w:date="2018-02-07T17:09:00Z">
        <w:r w:rsidR="00A92FD0" w:rsidRPr="00862E49" w:rsidDel="004858AA">
          <w:rPr>
            <w:rFonts w:ascii="Calibri" w:eastAsia="Calibri" w:hAnsi="Calibri" w:cs="Calibri"/>
            <w:sz w:val="22"/>
            <w:szCs w:val="22"/>
            <w:rPrChange w:id="167" w:author="Tam Le" w:date="2018-02-11T21:32:00Z">
              <w:rPr/>
            </w:rPrChange>
          </w:rPr>
          <w:delText>sales</w:delText>
        </w:r>
        <w:r w:rsidR="00A92FD0" w:rsidRPr="00862E49" w:rsidDel="004858AA">
          <w:rPr>
            <w:rFonts w:ascii="Arial Hebrew" w:hAnsi="Arial Hebrew" w:cs="Arial Hebrew"/>
            <w:sz w:val="22"/>
            <w:szCs w:val="22"/>
            <w:rPrChange w:id="168" w:author="Tam Le" w:date="2018-02-11T21:32:00Z">
              <w:rPr>
                <w:rFonts w:ascii="Arial Hebrew" w:hAnsi="Arial Hebrew" w:cs="Arial Hebrew"/>
              </w:rPr>
            </w:rPrChange>
          </w:rPr>
          <w:delText xml:space="preserve"> </w:delText>
        </w:r>
        <w:r w:rsidR="00A92FD0" w:rsidRPr="00862E49" w:rsidDel="004858AA">
          <w:rPr>
            <w:rFonts w:ascii="Calibri" w:eastAsia="Calibri" w:hAnsi="Calibri" w:cs="Calibri"/>
            <w:sz w:val="22"/>
            <w:szCs w:val="22"/>
            <w:rPrChange w:id="169" w:author="Tam Le" w:date="2018-02-11T21:32:00Z">
              <w:rPr/>
            </w:rPrChange>
          </w:rPr>
          <w:delText>tax</w:delText>
        </w:r>
        <w:r w:rsidR="00A92FD0" w:rsidRPr="00862E49" w:rsidDel="004858AA">
          <w:rPr>
            <w:rFonts w:ascii="Arial Hebrew" w:hAnsi="Arial Hebrew" w:cs="Arial Hebrew"/>
            <w:sz w:val="22"/>
            <w:szCs w:val="22"/>
            <w:rPrChange w:id="170" w:author="Tam Le" w:date="2018-02-11T21:32:00Z">
              <w:rPr>
                <w:rFonts w:ascii="Arial Hebrew" w:hAnsi="Arial Hebrew" w:cs="Arial Hebrew"/>
              </w:rPr>
            </w:rPrChange>
          </w:rPr>
          <w:delText xml:space="preserve">, </w:delText>
        </w:r>
      </w:del>
      <w:del w:id="171" w:author="Tam Le" w:date="2018-02-07T16:34:00Z">
        <w:r w:rsidR="00A92FD0" w:rsidRPr="00862E49" w:rsidDel="000F5C38">
          <w:rPr>
            <w:rFonts w:ascii="Calibri" w:eastAsia="Calibri" w:hAnsi="Calibri" w:cs="Calibri"/>
            <w:sz w:val="22"/>
            <w:szCs w:val="22"/>
            <w:rPrChange w:id="172" w:author="Tam Le" w:date="2018-02-11T21:32:00Z">
              <w:rPr/>
            </w:rPrChange>
          </w:rPr>
          <w:delText>state</w:delText>
        </w:r>
        <w:r w:rsidR="00A92FD0" w:rsidRPr="00862E49" w:rsidDel="000F5C38">
          <w:rPr>
            <w:rFonts w:ascii="Arial Hebrew" w:hAnsi="Arial Hebrew" w:cs="Arial Hebrew"/>
            <w:sz w:val="22"/>
            <w:szCs w:val="22"/>
            <w:rPrChange w:id="173" w:author="Tam Le" w:date="2018-02-11T21:32:00Z">
              <w:rPr>
                <w:rFonts w:ascii="Arial Hebrew" w:hAnsi="Arial Hebrew" w:cs="Arial Hebrew"/>
              </w:rPr>
            </w:rPrChange>
          </w:rPr>
          <w:delText xml:space="preserve"> </w:delText>
        </w:r>
        <w:r w:rsidR="00A92FD0" w:rsidRPr="00862E49" w:rsidDel="000F5C38">
          <w:rPr>
            <w:rFonts w:ascii="Calibri" w:eastAsia="Calibri" w:hAnsi="Calibri" w:cs="Calibri"/>
            <w:sz w:val="22"/>
            <w:szCs w:val="22"/>
            <w:rPrChange w:id="174" w:author="Tam Le" w:date="2018-02-11T21:32:00Z">
              <w:rPr/>
            </w:rPrChange>
          </w:rPr>
          <w:delText>withholding</w:delText>
        </w:r>
        <w:r w:rsidR="00A92FD0" w:rsidRPr="00862E49" w:rsidDel="000F5C38">
          <w:rPr>
            <w:rFonts w:ascii="Arial Hebrew" w:hAnsi="Arial Hebrew" w:cs="Arial Hebrew"/>
            <w:sz w:val="22"/>
            <w:szCs w:val="22"/>
            <w:rPrChange w:id="175" w:author="Tam Le" w:date="2018-02-11T21:32:00Z">
              <w:rPr>
                <w:rFonts w:ascii="Arial Hebrew" w:hAnsi="Arial Hebrew" w:cs="Arial Hebrew"/>
              </w:rPr>
            </w:rPrChange>
          </w:rPr>
          <w:delText xml:space="preserve">, </w:delText>
        </w:r>
        <w:r w:rsidR="00A92FD0" w:rsidRPr="00862E49" w:rsidDel="000F5C38">
          <w:rPr>
            <w:rFonts w:ascii="Calibri" w:eastAsia="Calibri" w:hAnsi="Calibri" w:cs="Calibri"/>
            <w:sz w:val="22"/>
            <w:szCs w:val="22"/>
            <w:rPrChange w:id="176" w:author="Tam Le" w:date="2018-02-11T21:32:00Z">
              <w:rPr/>
            </w:rPrChange>
          </w:rPr>
          <w:delText>federal</w:delText>
        </w:r>
        <w:r w:rsidR="00A92FD0" w:rsidRPr="00862E49" w:rsidDel="000F5C38">
          <w:rPr>
            <w:rFonts w:ascii="Arial Hebrew" w:hAnsi="Arial Hebrew" w:cs="Arial Hebrew"/>
            <w:sz w:val="22"/>
            <w:szCs w:val="22"/>
            <w:rPrChange w:id="177" w:author="Tam Le" w:date="2018-02-11T21:32:00Z">
              <w:rPr>
                <w:rFonts w:ascii="Arial Hebrew" w:hAnsi="Arial Hebrew" w:cs="Arial Hebrew"/>
              </w:rPr>
            </w:rPrChange>
          </w:rPr>
          <w:delText xml:space="preserve"> </w:delText>
        </w:r>
        <w:r w:rsidR="00A92FD0" w:rsidRPr="00862E49" w:rsidDel="000F5C38">
          <w:rPr>
            <w:rFonts w:ascii="Calibri" w:eastAsia="Calibri" w:hAnsi="Calibri" w:cs="Calibri"/>
            <w:sz w:val="22"/>
            <w:szCs w:val="22"/>
            <w:rPrChange w:id="178" w:author="Tam Le" w:date="2018-02-11T21:32:00Z">
              <w:rPr/>
            </w:rPrChange>
          </w:rPr>
          <w:delText>withholding</w:delText>
        </w:r>
      </w:del>
      <w:del w:id="179" w:author="Tam Le" w:date="2018-02-07T17:09:00Z">
        <w:r w:rsidR="00A92FD0" w:rsidRPr="00862E49" w:rsidDel="004858AA">
          <w:rPr>
            <w:rFonts w:ascii="Arial Hebrew" w:hAnsi="Arial Hebrew" w:cs="Arial Hebrew"/>
            <w:sz w:val="22"/>
            <w:szCs w:val="22"/>
            <w:rPrChange w:id="180" w:author="Tam Le" w:date="2018-02-11T21:32:00Z">
              <w:rPr>
                <w:rFonts w:ascii="Arial Hebrew" w:hAnsi="Arial Hebrew" w:cs="Arial Hebrew"/>
              </w:rPr>
            </w:rPrChange>
          </w:rPr>
          <w:delText xml:space="preserve">, </w:delText>
        </w:r>
        <w:r w:rsidR="00A92FD0" w:rsidRPr="00862E49" w:rsidDel="004858AA">
          <w:rPr>
            <w:rFonts w:ascii="Calibri" w:eastAsia="Calibri" w:hAnsi="Calibri" w:cs="Calibri"/>
            <w:sz w:val="22"/>
            <w:szCs w:val="22"/>
            <w:rPrChange w:id="181" w:author="Tam Le" w:date="2018-02-11T21:32:00Z">
              <w:rPr/>
            </w:rPrChange>
          </w:rPr>
          <w:delText>and</w:delText>
        </w:r>
        <w:r w:rsidR="00A92FD0" w:rsidRPr="00862E49" w:rsidDel="004858AA">
          <w:rPr>
            <w:rFonts w:ascii="Arial Hebrew" w:hAnsi="Arial Hebrew" w:cs="Arial Hebrew"/>
            <w:sz w:val="22"/>
            <w:szCs w:val="22"/>
            <w:rPrChange w:id="182" w:author="Tam Le" w:date="2018-02-11T21:32:00Z">
              <w:rPr>
                <w:rFonts w:ascii="Arial Hebrew" w:hAnsi="Arial Hebrew" w:cs="Arial Hebrew"/>
              </w:rPr>
            </w:rPrChange>
          </w:rPr>
          <w:delText xml:space="preserve"> </w:delText>
        </w:r>
        <w:r w:rsidR="00A92FD0" w:rsidRPr="00862E49" w:rsidDel="004858AA">
          <w:rPr>
            <w:rFonts w:ascii="Calibri" w:eastAsia="Calibri" w:hAnsi="Calibri" w:cs="Calibri"/>
            <w:sz w:val="22"/>
            <w:szCs w:val="22"/>
            <w:rPrChange w:id="183" w:author="Tam Le" w:date="2018-02-11T21:32:00Z">
              <w:rPr/>
            </w:rPrChange>
          </w:rPr>
          <w:delText>unemployment</w:delText>
        </w:r>
        <w:r w:rsidR="00A92FD0" w:rsidRPr="00862E49" w:rsidDel="004858AA">
          <w:rPr>
            <w:rFonts w:ascii="Arial Hebrew" w:hAnsi="Arial Hebrew" w:cs="Arial Hebrew"/>
            <w:sz w:val="22"/>
            <w:szCs w:val="22"/>
            <w:rPrChange w:id="184" w:author="Tam Le" w:date="2018-02-11T21:32:00Z">
              <w:rPr>
                <w:rFonts w:ascii="Arial Hebrew" w:hAnsi="Arial Hebrew" w:cs="Arial Hebrew"/>
              </w:rPr>
            </w:rPrChange>
          </w:rPr>
          <w:delText xml:space="preserve"> </w:delText>
        </w:r>
        <w:r w:rsidR="00A92FD0" w:rsidRPr="00862E49" w:rsidDel="004858AA">
          <w:rPr>
            <w:rFonts w:ascii="Calibri" w:eastAsia="Calibri" w:hAnsi="Calibri" w:cs="Calibri"/>
            <w:sz w:val="22"/>
            <w:szCs w:val="22"/>
            <w:rPrChange w:id="185" w:author="Tam Le" w:date="2018-02-11T21:32:00Z">
              <w:rPr/>
            </w:rPrChange>
          </w:rPr>
          <w:delText>tax</w:delText>
        </w:r>
        <w:r w:rsidR="00A92FD0" w:rsidRPr="00862E49" w:rsidDel="004858AA">
          <w:rPr>
            <w:rFonts w:ascii="Arial Hebrew" w:hAnsi="Arial Hebrew" w:cs="Arial Hebrew"/>
            <w:sz w:val="22"/>
            <w:szCs w:val="22"/>
            <w:rPrChange w:id="186" w:author="Tam Le" w:date="2018-02-11T21:32:00Z">
              <w:rPr>
                <w:rFonts w:ascii="Arial Hebrew" w:hAnsi="Arial Hebrew" w:cs="Arial Hebrew"/>
              </w:rPr>
            </w:rPrChange>
          </w:rPr>
          <w:delText xml:space="preserve"> </w:delText>
        </w:r>
      </w:del>
    </w:p>
    <w:p w14:paraId="2F953470" w14:textId="1B2DB106" w:rsidR="008F0F11" w:rsidRPr="008F0F11" w:rsidRDefault="008F0F11">
      <w:pPr>
        <w:pStyle w:val="ListParagraph"/>
        <w:numPr>
          <w:ilvl w:val="0"/>
          <w:numId w:val="10"/>
        </w:numPr>
        <w:spacing w:line="240" w:lineRule="auto"/>
        <w:rPr>
          <w:rFonts w:ascii="Arial Hebrew" w:hAnsi="Arial Hebrew" w:cs="Arial Hebrew"/>
          <w:sz w:val="22"/>
          <w:szCs w:val="22"/>
          <w:rPrChange w:id="187" w:author="Tam Le" w:date="2018-02-07T16:33:00Z">
            <w:rPr/>
          </w:rPrChange>
        </w:rPr>
      </w:pPr>
      <w:ins w:id="188" w:author="Tam Le" w:date="2018-02-07T16:33:00Z">
        <w:r>
          <w:rPr>
            <w:rFonts w:ascii="Calibri" w:eastAsia="Calibri" w:hAnsi="Calibri" w:cs="Calibri"/>
            <w:sz w:val="22"/>
            <w:szCs w:val="22"/>
          </w:rPr>
          <w:t>Assist CPA</w:t>
        </w:r>
        <w:r w:rsidR="00B0256C">
          <w:rPr>
            <w:rFonts w:ascii="Calibri" w:eastAsia="Calibri" w:hAnsi="Calibri" w:cs="Calibri"/>
            <w:sz w:val="22"/>
            <w:szCs w:val="22"/>
          </w:rPr>
          <w:t>s</w:t>
        </w:r>
      </w:ins>
      <w:ins w:id="189" w:author="Tam Le" w:date="2018-02-07T17:12:00Z">
        <w:r w:rsidR="004858AA">
          <w:rPr>
            <w:rFonts w:ascii="Calibri" w:eastAsia="Calibri" w:hAnsi="Calibri" w:cs="Calibri"/>
            <w:sz w:val="22"/>
            <w:szCs w:val="22"/>
          </w:rPr>
          <w:t xml:space="preserve"> to</w:t>
        </w:r>
      </w:ins>
      <w:ins w:id="190" w:author="Tam Le" w:date="2018-02-07T16:33:00Z">
        <w:r>
          <w:rPr>
            <w:rFonts w:ascii="Calibri" w:eastAsia="Calibri" w:hAnsi="Calibri" w:cs="Calibri"/>
            <w:sz w:val="22"/>
            <w:szCs w:val="22"/>
          </w:rPr>
          <w:t xml:space="preserve"> prepare individual</w:t>
        </w:r>
        <w:r w:rsidR="00B0256C">
          <w:rPr>
            <w:rFonts w:ascii="Calibri" w:eastAsia="Calibri" w:hAnsi="Calibri" w:cs="Calibri"/>
            <w:sz w:val="22"/>
            <w:szCs w:val="22"/>
          </w:rPr>
          <w:t xml:space="preserve"> </w:t>
        </w:r>
      </w:ins>
      <w:ins w:id="191" w:author="Tam Le" w:date="2018-02-11T21:29:00Z">
        <w:r w:rsidR="00862E49">
          <w:rPr>
            <w:rFonts w:ascii="Calibri" w:eastAsia="Calibri" w:hAnsi="Calibri" w:cs="Calibri"/>
            <w:sz w:val="22"/>
            <w:szCs w:val="22"/>
          </w:rPr>
          <w:t xml:space="preserve">income </w:t>
        </w:r>
      </w:ins>
      <w:ins w:id="192" w:author="Tam Le" w:date="2018-02-07T16:33:00Z">
        <w:r w:rsidR="00862E49">
          <w:rPr>
            <w:rFonts w:ascii="Calibri" w:eastAsia="Calibri" w:hAnsi="Calibri" w:cs="Calibri"/>
            <w:sz w:val="22"/>
            <w:szCs w:val="22"/>
          </w:rPr>
          <w:t>tax</w:t>
        </w:r>
        <w:r>
          <w:rPr>
            <w:rFonts w:ascii="Calibri" w:eastAsia="Calibri" w:hAnsi="Calibri" w:cs="Calibri"/>
            <w:sz w:val="22"/>
            <w:szCs w:val="22"/>
          </w:rPr>
          <w:t xml:space="preserve"> through</w:t>
        </w:r>
        <w:r w:rsidRPr="001B0A2C">
          <w:rPr>
            <w:rFonts w:ascii="Arial Hebrew" w:hAnsi="Arial Hebrew" w:cs="Arial Hebrew"/>
            <w:sz w:val="22"/>
            <w:szCs w:val="22"/>
          </w:rPr>
          <w:t xml:space="preserve"> </w:t>
        </w:r>
        <w:proofErr w:type="spellStart"/>
        <w:r w:rsidRPr="001B0A2C">
          <w:rPr>
            <w:rFonts w:ascii="Calibri" w:eastAsia="Calibri" w:hAnsi="Calibri" w:cs="Calibri"/>
            <w:sz w:val="22"/>
            <w:szCs w:val="22"/>
          </w:rPr>
          <w:t>ProSeries</w:t>
        </w:r>
      </w:ins>
      <w:proofErr w:type="spellEnd"/>
    </w:p>
    <w:p w14:paraId="34F3C24F" w14:textId="2D2A20E8" w:rsidR="00A92FD0" w:rsidRPr="001B0A2C" w:rsidDel="004858AA" w:rsidRDefault="00A92FD0" w:rsidP="00A92FD0">
      <w:pPr>
        <w:pStyle w:val="ListParagraph"/>
        <w:numPr>
          <w:ilvl w:val="0"/>
          <w:numId w:val="10"/>
        </w:numPr>
        <w:spacing w:line="240" w:lineRule="auto"/>
        <w:rPr>
          <w:del w:id="193" w:author="Tam Le" w:date="2018-02-07T17:07:00Z"/>
          <w:rFonts w:ascii="Arial Hebrew" w:hAnsi="Arial Hebrew" w:cs="Arial Hebrew"/>
          <w:sz w:val="22"/>
          <w:szCs w:val="22"/>
        </w:rPr>
      </w:pPr>
      <w:del w:id="194" w:author="Tam Le" w:date="2018-02-07T17:07:00Z">
        <w:r w:rsidRPr="001B0A2C" w:rsidDel="004858AA">
          <w:rPr>
            <w:rFonts w:ascii="Calibri" w:eastAsia="Calibri" w:hAnsi="Calibri" w:cs="Calibri"/>
            <w:sz w:val="22"/>
            <w:szCs w:val="22"/>
          </w:rPr>
          <w:delText>Greeting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clients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face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>-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to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>-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face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,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receiv</w:delText>
        </w:r>
      </w:del>
      <w:ins w:id="195" w:author="Jona Burton" w:date="2017-08-07T16:23:00Z">
        <w:del w:id="196" w:author="Tam Le" w:date="2018-02-07T17:07:00Z">
          <w:r w:rsidR="00A2658D" w:rsidDel="004858AA">
            <w:rPr>
              <w:rFonts w:ascii="Calibri" w:eastAsia="Calibri" w:hAnsi="Calibri" w:cs="Calibri"/>
              <w:sz w:val="22"/>
              <w:szCs w:val="22"/>
            </w:rPr>
            <w:delText>e</w:delText>
          </w:r>
        </w:del>
      </w:ins>
      <w:del w:id="197" w:author="Tam Le" w:date="2018-02-07T17:07:00Z">
        <w:r w:rsidRPr="001B0A2C" w:rsidDel="004858AA">
          <w:rPr>
            <w:rFonts w:ascii="Calibri" w:eastAsia="Calibri" w:hAnsi="Calibri" w:cs="Calibri"/>
            <w:sz w:val="22"/>
            <w:szCs w:val="22"/>
          </w:rPr>
          <w:delText>ing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phone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calls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,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jot</w:delText>
        </w:r>
        <w:r w:rsidRPr="001B0A2C" w:rsidDel="004858AA">
          <w:rPr>
            <w:rFonts w:ascii="Arial Hebrew" w:hAnsi="Arial Hebrew" w:cs="Arial Hebrew" w:hint="cs"/>
            <w:sz w:val="22"/>
            <w:szCs w:val="22"/>
          </w:rPr>
          <w:delText xml:space="preserve">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down</w:delText>
        </w:r>
      </w:del>
      <w:ins w:id="198" w:author="Jona Burton" w:date="2017-08-07T16:23:00Z">
        <w:del w:id="199" w:author="Tam Le" w:date="2018-02-07T17:07:00Z">
          <w:r w:rsidR="00A2658D" w:rsidDel="004858AA">
            <w:rPr>
              <w:rFonts w:ascii="Calibri" w:eastAsia="Calibri" w:hAnsi="Calibri" w:cs="Calibri"/>
              <w:sz w:val="22"/>
              <w:szCs w:val="22"/>
            </w:rPr>
            <w:delText>record</w:delText>
          </w:r>
        </w:del>
      </w:ins>
      <w:del w:id="200" w:author="Tam Le" w:date="2018-02-07T17:07:00Z"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messages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,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and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accept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>/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return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documents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 </w:delText>
        </w:r>
      </w:del>
    </w:p>
    <w:p w14:paraId="0672297E" w14:textId="591504E0" w:rsidR="00A92FD0" w:rsidRPr="001B0A2C" w:rsidRDefault="00A92FD0" w:rsidP="00A92FD0">
      <w:pPr>
        <w:pStyle w:val="ListParagraph"/>
        <w:numPr>
          <w:ilvl w:val="0"/>
          <w:numId w:val="10"/>
        </w:numPr>
        <w:spacing w:line="240" w:lineRule="auto"/>
        <w:rPr>
          <w:rFonts w:ascii="Arial Hebrew" w:hAnsi="Arial Hebrew" w:cs="Arial Hebrew"/>
          <w:sz w:val="22"/>
          <w:szCs w:val="22"/>
        </w:rPr>
      </w:pPr>
      <w:r w:rsidRPr="001B0A2C">
        <w:rPr>
          <w:rFonts w:ascii="Calibri" w:eastAsia="Calibri" w:hAnsi="Calibri" w:cs="Calibri"/>
          <w:sz w:val="22"/>
          <w:szCs w:val="22"/>
        </w:rPr>
        <w:t>Multitasking</w:t>
      </w:r>
      <w:ins w:id="201" w:author="Tam Le" w:date="2018-02-07T17:06:00Z">
        <w:r w:rsidR="004858AA">
          <w:rPr>
            <w:rFonts w:ascii="Calibri" w:eastAsia="Calibri" w:hAnsi="Calibri" w:cs="Calibri"/>
            <w:sz w:val="22"/>
            <w:szCs w:val="22"/>
          </w:rPr>
          <w:t>:</w:t>
        </w:r>
      </w:ins>
      <w:del w:id="202" w:author="Tam Le" w:date="2018-02-07T17:06:00Z"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between</w:delText>
        </w:r>
      </w:del>
      <w:r w:rsidRPr="001B0A2C">
        <w:rPr>
          <w:rFonts w:ascii="Arial Hebrew" w:hAnsi="Arial Hebrew" w:cs="Arial Hebrew"/>
          <w:sz w:val="22"/>
          <w:szCs w:val="22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</w:rPr>
        <w:t>bookkeeping</w:t>
      </w:r>
      <w:r w:rsidRPr="001B0A2C">
        <w:rPr>
          <w:rFonts w:ascii="Arial Hebrew" w:hAnsi="Arial Hebrew" w:cs="Arial Hebrew"/>
          <w:sz w:val="22"/>
          <w:szCs w:val="22"/>
        </w:rPr>
        <w:t xml:space="preserve">, </w:t>
      </w:r>
      <w:r w:rsidRPr="001B0A2C">
        <w:rPr>
          <w:rFonts w:ascii="Calibri" w:eastAsia="Calibri" w:hAnsi="Calibri" w:cs="Calibri"/>
          <w:sz w:val="22"/>
          <w:szCs w:val="22"/>
        </w:rPr>
        <w:t>tax</w:t>
      </w:r>
      <w:r w:rsidRPr="001B0A2C">
        <w:rPr>
          <w:rFonts w:ascii="Arial Hebrew" w:hAnsi="Arial Hebrew" w:cs="Arial Hebrew"/>
          <w:sz w:val="22"/>
          <w:szCs w:val="22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</w:rPr>
        <w:t>preparing</w:t>
      </w:r>
      <w:r w:rsidRPr="001B0A2C">
        <w:rPr>
          <w:rFonts w:ascii="Arial Hebrew" w:hAnsi="Arial Hebrew" w:cs="Arial Hebrew"/>
          <w:sz w:val="22"/>
          <w:szCs w:val="22"/>
        </w:rPr>
        <w:t>,</w:t>
      </w:r>
      <w:ins w:id="203" w:author="Tam Le" w:date="2018-02-07T17:08:00Z">
        <w:r w:rsidR="004858AA" w:rsidRPr="004858AA">
          <w:rPr>
            <w:rFonts w:ascii="Calibri" w:eastAsia="Calibri" w:hAnsi="Calibri" w:cs="Calibri"/>
            <w:sz w:val="22"/>
            <w:szCs w:val="22"/>
          </w:rPr>
          <w:t xml:space="preserve"> </w:t>
        </w:r>
        <w:r w:rsidR="004858AA" w:rsidRPr="001B0A2C">
          <w:rPr>
            <w:rFonts w:ascii="Calibri" w:eastAsia="Calibri" w:hAnsi="Calibri" w:cs="Calibri"/>
            <w:sz w:val="22"/>
            <w:szCs w:val="22"/>
          </w:rPr>
          <w:t>CPAs</w:t>
        </w:r>
        <w:r w:rsidR="004858AA">
          <w:rPr>
            <w:rFonts w:ascii="Calibri" w:eastAsia="Calibri" w:hAnsi="Calibri" w:cs="Calibri"/>
            <w:sz w:val="22"/>
            <w:szCs w:val="22"/>
          </w:rPr>
          <w:t>’</w:t>
        </w:r>
        <w:r w:rsidR="004858AA" w:rsidRPr="001B0A2C">
          <w:rPr>
            <w:rFonts w:ascii="Arial Hebrew" w:hAnsi="Arial Hebrew" w:cs="Arial Hebrew"/>
            <w:sz w:val="22"/>
            <w:szCs w:val="22"/>
          </w:rPr>
          <w:t xml:space="preserve"> </w:t>
        </w:r>
        <w:r w:rsidR="004858AA" w:rsidRPr="001B0A2C">
          <w:rPr>
            <w:rFonts w:ascii="Calibri" w:eastAsia="Calibri" w:hAnsi="Calibri" w:cs="Calibri"/>
            <w:sz w:val="22"/>
            <w:szCs w:val="22"/>
          </w:rPr>
          <w:t>assistant</w:t>
        </w:r>
        <w:r w:rsidR="004858AA" w:rsidRPr="001B0A2C">
          <w:rPr>
            <w:rFonts w:ascii="Arial Hebrew" w:hAnsi="Arial Hebrew" w:cs="Arial Hebrew"/>
            <w:sz w:val="22"/>
            <w:szCs w:val="22"/>
          </w:rPr>
          <w:t xml:space="preserve">, </w:t>
        </w:r>
      </w:ins>
      <w:del w:id="204" w:author="Tam Le" w:date="2018-02-07T17:08:00Z"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 </w:delText>
        </w:r>
      </w:del>
      <w:r w:rsidRPr="001B0A2C">
        <w:rPr>
          <w:rFonts w:ascii="Calibri" w:eastAsia="Calibri" w:hAnsi="Calibri" w:cs="Calibri"/>
          <w:sz w:val="22"/>
          <w:szCs w:val="22"/>
        </w:rPr>
        <w:t>administrat</w:t>
      </w:r>
      <w:ins w:id="205" w:author="Tam Le" w:date="2018-02-07T17:07:00Z">
        <w:r w:rsidR="004858AA">
          <w:rPr>
            <w:rFonts w:ascii="Calibri" w:eastAsia="Calibri" w:hAnsi="Calibri" w:cs="Calibri"/>
            <w:sz w:val="22"/>
            <w:szCs w:val="22"/>
          </w:rPr>
          <w:t>ive assi</w:t>
        </w:r>
      </w:ins>
      <w:ins w:id="206" w:author="Tam Le" w:date="2018-02-07T17:14:00Z">
        <w:r w:rsidR="007A3513">
          <w:rPr>
            <w:rFonts w:ascii="Calibri" w:eastAsia="Calibri" w:hAnsi="Calibri" w:cs="Calibri"/>
            <w:sz w:val="22"/>
            <w:szCs w:val="22"/>
          </w:rPr>
          <w:t>stant</w:t>
        </w:r>
      </w:ins>
      <w:del w:id="207" w:author="Tam Le" w:date="2018-02-07T17:07:00Z">
        <w:r w:rsidRPr="001B0A2C" w:rsidDel="004858AA">
          <w:rPr>
            <w:rFonts w:ascii="Calibri" w:eastAsia="Calibri" w:hAnsi="Calibri" w:cs="Calibri"/>
            <w:sz w:val="22"/>
            <w:szCs w:val="22"/>
          </w:rPr>
          <w:delText>or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>’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s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assistant</w:delText>
        </w:r>
      </w:del>
      <w:r w:rsidRPr="001B0A2C">
        <w:rPr>
          <w:rFonts w:ascii="Arial Hebrew" w:hAnsi="Arial Hebrew" w:cs="Arial Hebrew"/>
          <w:sz w:val="22"/>
          <w:szCs w:val="22"/>
        </w:rPr>
        <w:t xml:space="preserve">, </w:t>
      </w:r>
      <w:del w:id="208" w:author="Tam Le" w:date="2018-02-07T17:08:00Z">
        <w:r w:rsidRPr="001B0A2C" w:rsidDel="004858AA">
          <w:rPr>
            <w:rFonts w:ascii="Calibri" w:eastAsia="Calibri" w:hAnsi="Calibri" w:cs="Calibri"/>
            <w:sz w:val="22"/>
            <w:szCs w:val="22"/>
          </w:rPr>
          <w:delText>CPA</w:delText>
        </w:r>
      </w:del>
      <w:del w:id="209" w:author="Tam Le" w:date="2018-02-07T17:07:00Z">
        <w:r w:rsidRPr="001B0A2C" w:rsidDel="004858AA">
          <w:rPr>
            <w:rFonts w:ascii="Arial Hebrew" w:hAnsi="Arial Hebrew" w:cs="Arial Hebrew"/>
            <w:sz w:val="22"/>
            <w:szCs w:val="22"/>
          </w:rPr>
          <w:delText>’</w:delText>
        </w:r>
      </w:del>
      <w:del w:id="210" w:author="Tam Le" w:date="2018-02-07T17:08:00Z">
        <w:r w:rsidRPr="001B0A2C" w:rsidDel="004858AA">
          <w:rPr>
            <w:rFonts w:ascii="Calibri" w:eastAsia="Calibri" w:hAnsi="Calibri" w:cs="Calibri"/>
            <w:sz w:val="22"/>
            <w:szCs w:val="22"/>
          </w:rPr>
          <w:delText>s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assistant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,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record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and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deposit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 </w:delText>
        </w:r>
        <w:r w:rsidRPr="001B0A2C" w:rsidDel="004858AA">
          <w:rPr>
            <w:rFonts w:ascii="Calibri" w:eastAsia="Calibri" w:hAnsi="Calibri" w:cs="Calibri"/>
            <w:sz w:val="22"/>
            <w:szCs w:val="22"/>
          </w:rPr>
          <w:delText>checks</w:delText>
        </w:r>
        <w:r w:rsidRPr="001B0A2C" w:rsidDel="004858AA">
          <w:rPr>
            <w:rFonts w:ascii="Arial Hebrew" w:hAnsi="Arial Hebrew" w:cs="Arial Hebrew"/>
            <w:sz w:val="22"/>
            <w:szCs w:val="22"/>
          </w:rPr>
          <w:delText xml:space="preserve">, </w:delText>
        </w:r>
      </w:del>
      <w:r w:rsidRPr="001B0A2C">
        <w:rPr>
          <w:rFonts w:ascii="Calibri" w:eastAsia="Calibri" w:hAnsi="Calibri" w:cs="Calibri"/>
          <w:sz w:val="22"/>
          <w:szCs w:val="22"/>
        </w:rPr>
        <w:t>and</w:t>
      </w:r>
      <w:r w:rsidRPr="001B0A2C">
        <w:rPr>
          <w:rFonts w:ascii="Arial Hebrew" w:hAnsi="Arial Hebrew" w:cs="Arial Hebrew"/>
          <w:sz w:val="22"/>
          <w:szCs w:val="22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</w:rPr>
        <w:t>front</w:t>
      </w:r>
      <w:r w:rsidRPr="001B0A2C">
        <w:rPr>
          <w:rFonts w:ascii="Arial Hebrew" w:hAnsi="Arial Hebrew" w:cs="Arial Hebrew"/>
          <w:sz w:val="22"/>
          <w:szCs w:val="22"/>
        </w:rPr>
        <w:t>-</w:t>
      </w:r>
      <w:r w:rsidRPr="001B0A2C">
        <w:rPr>
          <w:rFonts w:ascii="Calibri" w:eastAsia="Calibri" w:hAnsi="Calibri" w:cs="Calibri"/>
          <w:sz w:val="22"/>
          <w:szCs w:val="22"/>
        </w:rPr>
        <w:t>desk</w:t>
      </w:r>
      <w:ins w:id="211" w:author="Jona Burton" w:date="2017-08-07T16:22:00Z">
        <w:r w:rsidR="00A2658D">
          <w:rPr>
            <w:rFonts w:ascii="Calibri" w:eastAsia="Calibri" w:hAnsi="Calibri" w:cs="Calibri"/>
            <w:sz w:val="22"/>
            <w:szCs w:val="22"/>
          </w:rPr>
          <w:t xml:space="preserve"> duties</w:t>
        </w:r>
      </w:ins>
    </w:p>
    <w:p w14:paraId="223CBF8E" w14:textId="77777777" w:rsidR="00EA4BB3" w:rsidRPr="001B0A2C" w:rsidRDefault="00EA4BB3" w:rsidP="00EA4BB3">
      <w:pPr>
        <w:pStyle w:val="ListParagraph"/>
        <w:spacing w:line="240" w:lineRule="auto"/>
        <w:ind w:left="1080"/>
        <w:rPr>
          <w:rFonts w:ascii="Arial Hebrew" w:hAnsi="Arial Hebrew" w:cs="Arial Hebrew"/>
          <w:sz w:val="14"/>
          <w:szCs w:val="14"/>
        </w:rPr>
      </w:pPr>
    </w:p>
    <w:p w14:paraId="44D5BDA7" w14:textId="77777777" w:rsidR="005A08D1" w:rsidRDefault="005A08D1" w:rsidP="00074B5B">
      <w:pPr>
        <w:autoSpaceDE w:val="0"/>
        <w:autoSpaceDN w:val="0"/>
        <w:adjustRightInd w:val="0"/>
        <w:outlineLvl w:val="0"/>
        <w:rPr>
          <w:ins w:id="212" w:author="Jona Burton" w:date="2017-08-07T16:15:00Z"/>
          <w:rFonts w:ascii="Calibri" w:eastAsia="Calibri" w:hAnsi="Calibri" w:cs="Calibri"/>
          <w:b/>
          <w:bCs/>
          <w:sz w:val="22"/>
          <w:szCs w:val="22"/>
          <w:lang w:val="en"/>
          <w:rPrChange w:id="213" w:author="Tam Le" w:date="2017-08-09T02:20:00Z">
            <w:rPr>
              <w:ins w:id="214" w:author="Jona Burton" w:date="2017-08-07T16:15:00Z"/>
            </w:rPr>
          </w:rPrChange>
        </w:rPr>
      </w:pPr>
      <w:r w:rsidRPr="006A08B6">
        <w:rPr>
          <w:rFonts w:ascii="Calibri" w:eastAsia="Calibri" w:hAnsi="Calibri" w:cs="Calibri"/>
          <w:b/>
          <w:bCs/>
          <w:sz w:val="22"/>
          <w:szCs w:val="22"/>
          <w:lang w:val="en"/>
        </w:rPr>
        <w:t>Men</w:t>
      </w:r>
      <w:r w:rsidRPr="006A08B6">
        <w:rPr>
          <w:rFonts w:ascii="Arial Hebrew" w:eastAsia="Times New Roman" w:hAnsi="Arial Hebrew" w:cs="Arial Hebrew" w:hint="eastAsia"/>
          <w:b/>
          <w:bCs/>
          <w:sz w:val="22"/>
          <w:szCs w:val="22"/>
          <w:lang w:val="en"/>
        </w:rPr>
        <w:t>’</w:t>
      </w:r>
      <w:r w:rsidRPr="006A08B6">
        <w:rPr>
          <w:rFonts w:ascii="Calibri" w:eastAsia="Calibri" w:hAnsi="Calibri" w:cs="Calibri"/>
          <w:b/>
          <w:bCs/>
          <w:sz w:val="22"/>
          <w:szCs w:val="22"/>
          <w:lang w:val="en"/>
        </w:rPr>
        <w:t>s</w:t>
      </w:r>
      <w:r w:rsidRPr="006A08B6">
        <w:rPr>
          <w:rFonts w:ascii="Arial Hebrew" w:eastAsia="Times New Roman" w:hAnsi="Arial Hebrew" w:cs="Arial Hebrew"/>
          <w:b/>
          <w:bCs/>
          <w:sz w:val="22"/>
          <w:szCs w:val="22"/>
          <w:lang w:val="en"/>
        </w:rPr>
        <w:t xml:space="preserve"> </w:t>
      </w:r>
      <w:proofErr w:type="spellStart"/>
      <w:r w:rsidRPr="006A08B6">
        <w:rPr>
          <w:rFonts w:ascii="Calibri" w:eastAsia="Calibri" w:hAnsi="Calibri" w:cs="Calibri"/>
          <w:b/>
          <w:bCs/>
          <w:sz w:val="22"/>
          <w:szCs w:val="22"/>
          <w:lang w:val="en"/>
        </w:rPr>
        <w:t>Wearhouse</w:t>
      </w:r>
      <w:proofErr w:type="spellEnd"/>
      <w:r w:rsidRPr="006A08B6">
        <w:rPr>
          <w:rFonts w:ascii="Arial Hebrew" w:eastAsia="Times New Roman" w:hAnsi="Arial Hebrew" w:cs="Arial Hebrew"/>
          <w:b/>
          <w:bCs/>
          <w:sz w:val="22"/>
          <w:szCs w:val="22"/>
          <w:lang w:val="en"/>
        </w:rPr>
        <w:t xml:space="preserve"> (</w:t>
      </w:r>
      <w:r w:rsidRPr="006A08B6">
        <w:rPr>
          <w:rFonts w:ascii="Calibri" w:eastAsia="Calibri" w:hAnsi="Calibri" w:cs="Calibri"/>
          <w:b/>
          <w:bCs/>
          <w:sz w:val="22"/>
          <w:szCs w:val="22"/>
          <w:lang w:val="en"/>
        </w:rPr>
        <w:t>April</w:t>
      </w:r>
      <w:r w:rsidRPr="006A08B6">
        <w:rPr>
          <w:rFonts w:ascii="Arial Hebrew" w:eastAsia="Times New Roman" w:hAnsi="Arial Hebrew" w:cs="Arial Hebrew"/>
          <w:b/>
          <w:bCs/>
          <w:sz w:val="22"/>
          <w:szCs w:val="22"/>
          <w:lang w:val="en"/>
        </w:rPr>
        <w:t xml:space="preserve"> 2014 </w:t>
      </w:r>
      <w:r w:rsidRPr="006A08B6">
        <w:rPr>
          <w:rFonts w:ascii="Calibri" w:eastAsia="Calibri" w:hAnsi="Calibri" w:cs="Calibri"/>
          <w:b/>
          <w:bCs/>
          <w:sz w:val="22"/>
          <w:szCs w:val="22"/>
          <w:lang w:val="en"/>
        </w:rPr>
        <w:t>to</w:t>
      </w:r>
      <w:r w:rsidRPr="006A08B6">
        <w:rPr>
          <w:rFonts w:ascii="Arial Hebrew" w:eastAsia="Times New Roman" w:hAnsi="Arial Hebrew" w:cs="Arial Hebrew"/>
          <w:b/>
          <w:bCs/>
          <w:sz w:val="22"/>
          <w:szCs w:val="22"/>
          <w:lang w:val="en"/>
        </w:rPr>
        <w:t xml:space="preserve"> </w:t>
      </w:r>
      <w:r w:rsidRPr="006A08B6">
        <w:rPr>
          <w:rFonts w:ascii="Calibri" w:eastAsia="Calibri" w:hAnsi="Calibri" w:cs="Calibri"/>
          <w:b/>
          <w:bCs/>
          <w:sz w:val="22"/>
          <w:szCs w:val="22"/>
          <w:lang w:val="en"/>
        </w:rPr>
        <w:t>October</w:t>
      </w:r>
      <w:r w:rsidRPr="006A08B6">
        <w:rPr>
          <w:rFonts w:ascii="Arial Hebrew" w:eastAsia="Times New Roman" w:hAnsi="Arial Hebrew" w:cs="Arial Hebrew"/>
          <w:b/>
          <w:bCs/>
          <w:sz w:val="22"/>
          <w:szCs w:val="22"/>
          <w:lang w:val="en"/>
        </w:rPr>
        <w:t xml:space="preserve"> 2016) </w:t>
      </w:r>
      <w:r w:rsidRPr="001B0A2C">
        <w:rPr>
          <w:rFonts w:ascii="Arial Hebrew" w:eastAsia="Times New Roman" w:hAnsi="Arial Hebrew" w:cs="Arial Hebrew" w:hint="cs"/>
          <w:b/>
          <w:sz w:val="22"/>
          <w:szCs w:val="22"/>
          <w:lang w:val="en"/>
        </w:rPr>
        <w:sym w:font="Symbol" w:char="F0A8"/>
      </w:r>
      <w:r w:rsidRPr="006A08B6">
        <w:rPr>
          <w:rFonts w:ascii="Arial Hebrew" w:eastAsia="Times New Roman" w:hAnsi="Arial Hebrew" w:cs="Arial Hebrew"/>
          <w:b/>
          <w:bCs/>
          <w:sz w:val="22"/>
          <w:szCs w:val="22"/>
          <w:lang w:val="en"/>
        </w:rPr>
        <w:t xml:space="preserve"> </w:t>
      </w:r>
      <w:r w:rsidRPr="006A08B6">
        <w:rPr>
          <w:rFonts w:ascii="Calibri" w:eastAsia="Calibri" w:hAnsi="Calibri" w:cs="Calibri"/>
          <w:b/>
          <w:bCs/>
          <w:sz w:val="22"/>
          <w:szCs w:val="22"/>
          <w:lang w:val="en"/>
        </w:rPr>
        <w:t>Professional</w:t>
      </w:r>
      <w:r w:rsidRPr="006A08B6">
        <w:rPr>
          <w:rFonts w:ascii="Arial Hebrew" w:eastAsia="Times New Roman" w:hAnsi="Arial Hebrew" w:cs="Arial Hebrew"/>
          <w:b/>
          <w:bCs/>
          <w:sz w:val="22"/>
          <w:szCs w:val="22"/>
          <w:lang w:val="en"/>
        </w:rPr>
        <w:t xml:space="preserve"> </w:t>
      </w:r>
      <w:r w:rsidRPr="006A08B6">
        <w:rPr>
          <w:rFonts w:ascii="Calibri" w:eastAsia="Calibri" w:hAnsi="Calibri" w:cs="Calibri"/>
          <w:b/>
          <w:bCs/>
          <w:sz w:val="22"/>
          <w:szCs w:val="22"/>
          <w:lang w:val="en"/>
        </w:rPr>
        <w:t>Tailoring</w:t>
      </w:r>
    </w:p>
    <w:p w14:paraId="6CFED164" w14:textId="77777777" w:rsidR="00A2658D" w:rsidRPr="001B0A2C" w:rsidRDefault="00A2658D" w:rsidP="00EA4BB3">
      <w:pPr>
        <w:autoSpaceDE w:val="0"/>
        <w:autoSpaceDN w:val="0"/>
        <w:adjustRightInd w:val="0"/>
        <w:rPr>
          <w:rFonts w:ascii="Arial Hebrew" w:eastAsia="Times New Roman" w:hAnsi="Arial Hebrew" w:cs="Arial Hebrew"/>
          <w:b/>
          <w:sz w:val="22"/>
          <w:szCs w:val="22"/>
          <w:lang w:val="en"/>
        </w:rPr>
      </w:pPr>
    </w:p>
    <w:p w14:paraId="356EBBAC" w14:textId="77777777" w:rsidR="007405AF" w:rsidRPr="007405AF" w:rsidRDefault="005A08D1" w:rsidP="005A08D1">
      <w:pPr>
        <w:pStyle w:val="ListParagraph"/>
        <w:numPr>
          <w:ilvl w:val="0"/>
          <w:numId w:val="6"/>
        </w:numPr>
        <w:spacing w:after="150" w:line="240" w:lineRule="auto"/>
        <w:rPr>
          <w:ins w:id="215" w:author="Tam Le" w:date="2018-02-07T16:54:00Z"/>
          <w:rFonts w:ascii="Arial Hebrew" w:eastAsia="Times New Roman" w:hAnsi="Arial Hebrew" w:cs="Arial Hebrew"/>
          <w:sz w:val="22"/>
          <w:szCs w:val="22"/>
          <w:rPrChange w:id="216" w:author="Tam Le" w:date="2018-02-07T16:54:00Z">
            <w:rPr>
              <w:ins w:id="217" w:author="Tam Le" w:date="2018-02-07T16:54:00Z"/>
              <w:rFonts w:ascii="Calibri" w:hAnsi="Calibri" w:cs="Calibri"/>
              <w:sz w:val="22"/>
              <w:szCs w:val="22"/>
              <w:lang w:val="en"/>
            </w:rPr>
          </w:rPrChange>
        </w:rPr>
      </w:pPr>
      <w:r w:rsidRPr="001B0A2C">
        <w:rPr>
          <w:rFonts w:ascii="Calibri" w:eastAsia="Calibri" w:hAnsi="Calibri" w:cs="Calibri"/>
          <w:sz w:val="22"/>
          <w:szCs w:val="22"/>
          <w:lang w:val="en"/>
        </w:rPr>
        <w:t>Minimal</w:t>
      </w:r>
      <w:r w:rsidRPr="001B0A2C">
        <w:rPr>
          <w:rFonts w:ascii="Arial Hebrew" w:hAnsi="Arial Hebrew" w:cs="Arial Hebrew"/>
          <w:sz w:val="22"/>
          <w:szCs w:val="22"/>
          <w:lang w:val="en"/>
        </w:rPr>
        <w:t xml:space="preserve"> </w:t>
      </w:r>
      <w:r w:rsidRPr="001B0A2C">
        <w:rPr>
          <w:rFonts w:ascii="Calibri" w:eastAsia="Calibri" w:hAnsi="Calibri" w:cs="Calibri"/>
          <w:sz w:val="22"/>
          <w:szCs w:val="22"/>
          <w:lang w:val="en"/>
        </w:rPr>
        <w:t>supervision</w:t>
      </w:r>
      <w:ins w:id="218" w:author="Jona Burton" w:date="2017-08-07T16:22:00Z">
        <w:r w:rsidR="00A2658D">
          <w:rPr>
            <w:rFonts w:ascii="Arial Hebrew" w:hAnsi="Arial Hebrew" w:cs="Arial Hebrew"/>
            <w:sz w:val="22"/>
            <w:szCs w:val="22"/>
            <w:lang w:val="en"/>
          </w:rPr>
          <w:t xml:space="preserve">, </w:t>
        </w:r>
      </w:ins>
      <w:del w:id="219" w:author="Jona Burton" w:date="2017-08-07T16:22:00Z">
        <w:r w:rsidRPr="001B0A2C" w:rsidDel="00A2658D">
          <w:rPr>
            <w:rFonts w:ascii="Arial Hebrew" w:hAnsi="Arial Hebrew" w:cs="Arial Hebrew" w:hint="cs"/>
            <w:sz w:val="22"/>
            <w:szCs w:val="22"/>
            <w:lang w:val="en"/>
          </w:rPr>
          <w:delText xml:space="preserve"> </w:delText>
        </w:r>
        <w:r w:rsidRPr="001B0A2C" w:rsidDel="00A2658D">
          <w:rPr>
            <w:rFonts w:ascii="Calibri" w:eastAsia="Calibri" w:hAnsi="Calibri" w:cs="Calibri"/>
            <w:sz w:val="22"/>
            <w:szCs w:val="22"/>
            <w:lang w:val="en"/>
          </w:rPr>
          <w:delText>and</w:delText>
        </w:r>
        <w:r w:rsidRPr="001B0A2C" w:rsidDel="00A2658D">
          <w:rPr>
            <w:rFonts w:ascii="Arial Hebrew" w:hAnsi="Arial Hebrew" w:cs="Arial Hebrew" w:hint="cs"/>
            <w:sz w:val="22"/>
            <w:szCs w:val="22"/>
            <w:lang w:val="en"/>
          </w:rPr>
          <w:delText xml:space="preserve"> </w:delText>
        </w:r>
      </w:del>
      <w:del w:id="220" w:author="Tam Le" w:date="2018-02-07T16:53:00Z">
        <w:r w:rsidRPr="001B0A2C" w:rsidDel="00545811">
          <w:rPr>
            <w:rFonts w:ascii="Calibri" w:eastAsia="Calibri" w:hAnsi="Calibri" w:cs="Calibri"/>
            <w:sz w:val="22"/>
            <w:szCs w:val="22"/>
            <w:lang w:val="en"/>
          </w:rPr>
          <w:delText>o</w:delText>
        </w:r>
        <w:r w:rsidRPr="001B0A2C" w:rsidDel="00545811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rganized</w:delText>
        </w:r>
        <w:r w:rsidRPr="001B0A2C" w:rsidDel="0054581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545811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and</w:delText>
        </w:r>
      </w:del>
      <w:del w:id="221" w:author="Tam Le" w:date="2018-02-07T16:51:00Z">
        <w:r w:rsidRPr="001B0A2C" w:rsidDel="00874C97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874C97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kept</w:delText>
        </w:r>
      </w:del>
      <w:del w:id="222" w:author="Tam Le" w:date="2018-02-07T16:53:00Z">
        <w:r w:rsidRPr="001B0A2C" w:rsidDel="0054581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545811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track</w:delText>
        </w:r>
        <w:r w:rsidRPr="001B0A2C" w:rsidDel="0054581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545811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of</w:delText>
        </w:r>
        <w:r w:rsidRPr="001B0A2C" w:rsidDel="0054581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545811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all</w:delText>
        </w:r>
        <w:r w:rsidRPr="001B0A2C" w:rsidDel="0054581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</w:del>
      <w:del w:id="223" w:author="Tam Le" w:date="2018-02-07T16:51:00Z">
        <w:r w:rsidRPr="001B0A2C" w:rsidDel="00874C97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tailoring</w:delText>
        </w:r>
        <w:r w:rsidRPr="001B0A2C" w:rsidDel="00874C97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874C97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and</w:delText>
        </w:r>
        <w:r w:rsidRPr="001B0A2C" w:rsidDel="00874C97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874C97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clothing</w:delText>
        </w:r>
        <w:r w:rsidRPr="001B0A2C" w:rsidDel="00874C97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874C97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repair</w:delText>
        </w:r>
      </w:del>
      <w:del w:id="224" w:author="Tam Le" w:date="2018-02-07T16:53:00Z">
        <w:r w:rsidRPr="001B0A2C" w:rsidDel="0054581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545811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supplies</w:delText>
        </w:r>
      </w:del>
      <w:ins w:id="225" w:author="Tam Le" w:date="2018-02-07T16:53:00Z">
        <w:r w:rsidR="00545811">
          <w:rPr>
            <w:rFonts w:ascii="Calibri" w:hAnsi="Calibri" w:cs="Calibri"/>
            <w:sz w:val="22"/>
            <w:szCs w:val="22"/>
            <w:lang w:val="en"/>
          </w:rPr>
          <w:t>self-managed customers’ pick-up schedules</w:t>
        </w:r>
      </w:ins>
    </w:p>
    <w:p w14:paraId="56D99652" w14:textId="5EE8C246" w:rsidR="005A08D1" w:rsidRPr="001B0A2C" w:rsidRDefault="007405AF" w:rsidP="005A08D1">
      <w:pPr>
        <w:pStyle w:val="ListParagraph"/>
        <w:numPr>
          <w:ilvl w:val="0"/>
          <w:numId w:val="6"/>
        </w:numPr>
        <w:spacing w:after="150" w:line="240" w:lineRule="auto"/>
        <w:rPr>
          <w:rFonts w:ascii="Arial Hebrew" w:eastAsia="Times New Roman" w:hAnsi="Arial Hebrew" w:cs="Arial Hebrew"/>
          <w:sz w:val="22"/>
          <w:szCs w:val="22"/>
        </w:rPr>
      </w:pPr>
      <w:ins w:id="226" w:author="Tam Le" w:date="2018-02-07T16:54:00Z">
        <w:r>
          <w:rPr>
            <w:rFonts w:ascii="Calibri" w:hAnsi="Calibri" w:cs="Calibri"/>
            <w:sz w:val="22"/>
            <w:szCs w:val="22"/>
            <w:lang w:val="en"/>
          </w:rPr>
          <w:t>Prepared yearly alteration supplies’ report and maintained monthly supplies</w:t>
        </w:r>
      </w:ins>
      <w:ins w:id="227" w:author="Tam Le" w:date="2018-02-07T16:55:00Z">
        <w:r>
          <w:rPr>
            <w:rFonts w:ascii="Calibri" w:hAnsi="Calibri" w:cs="Calibri"/>
            <w:sz w:val="22"/>
            <w:szCs w:val="22"/>
            <w:lang w:val="en"/>
          </w:rPr>
          <w:t>’ ordering form</w:t>
        </w:r>
      </w:ins>
      <w:ins w:id="228" w:author="Tam Le" w:date="2018-02-11T21:33:00Z">
        <w:r w:rsidR="009347B6">
          <w:rPr>
            <w:rFonts w:ascii="Calibri" w:hAnsi="Calibri" w:cs="Calibri"/>
            <w:sz w:val="22"/>
            <w:szCs w:val="22"/>
            <w:lang w:val="en"/>
          </w:rPr>
          <w:t>s</w:t>
        </w:r>
      </w:ins>
      <w:r w:rsidR="005A08D1" w:rsidRPr="001B0A2C">
        <w:rPr>
          <w:rFonts w:ascii="Arial Hebrew" w:eastAsia="Times New Roman" w:hAnsi="Arial Hebrew" w:cs="Arial Hebrew"/>
          <w:color w:val="333333"/>
          <w:sz w:val="22"/>
          <w:szCs w:val="22"/>
          <w:lang w:val="en"/>
        </w:rPr>
        <w:t xml:space="preserve"> </w:t>
      </w:r>
    </w:p>
    <w:p w14:paraId="74689BC8" w14:textId="45799767" w:rsidR="005A08D1" w:rsidRPr="001B0A2C" w:rsidRDefault="005A08D1" w:rsidP="005A08D1">
      <w:pPr>
        <w:pStyle w:val="ListParagraph"/>
        <w:numPr>
          <w:ilvl w:val="0"/>
          <w:numId w:val="6"/>
        </w:numPr>
        <w:spacing w:after="150" w:line="240" w:lineRule="auto"/>
        <w:rPr>
          <w:rFonts w:ascii="Arial Hebrew" w:eastAsia="Times New Roman" w:hAnsi="Arial Hebrew" w:cs="Arial Hebrew"/>
          <w:color w:val="333333"/>
          <w:sz w:val="22"/>
          <w:szCs w:val="22"/>
          <w:lang w:val="en"/>
        </w:rPr>
      </w:pPr>
      <w:del w:id="229" w:author="Tam Le" w:date="2018-02-07T16:56:00Z">
        <w:r w:rsidRPr="001B0A2C" w:rsidDel="007405AF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Monitored</w:delText>
        </w:r>
        <w:r w:rsidRPr="001B0A2C" w:rsidDel="007405AF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7405AF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sewing</w:delText>
        </w:r>
        <w:r w:rsidRPr="001B0A2C" w:rsidDel="007405AF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7405AF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machine</w:delText>
        </w:r>
        <w:r w:rsidRPr="001B0A2C" w:rsidDel="007405AF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7405AF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operations</w:delText>
        </w:r>
        <w:r w:rsidRPr="001B0A2C" w:rsidDel="007405AF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7405AF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and</w:delText>
        </w:r>
        <w:r w:rsidRPr="001B0A2C" w:rsidDel="007405AF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7405AF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observed</w:delText>
        </w:r>
        <w:r w:rsidRPr="001B0A2C" w:rsidDel="007405AF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7405AF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defects</w:delText>
        </w:r>
        <w:r w:rsidRPr="001B0A2C" w:rsidDel="007405AF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7405AF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in</w:delText>
        </w:r>
        <w:r w:rsidRPr="001B0A2C" w:rsidDel="007405AF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7405AF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stitching</w:delText>
        </w:r>
        <w:r w:rsidRPr="001B0A2C" w:rsidDel="007405AF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7405AF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or</w:delText>
        </w:r>
        <w:r w:rsidRPr="001B0A2C" w:rsidDel="007405AF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7405AF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machine</w:delText>
        </w:r>
        <w:r w:rsidRPr="001B0A2C" w:rsidDel="007405AF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Pr="001B0A2C" w:rsidDel="007405AF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malfunctions</w:delText>
        </w:r>
      </w:del>
      <w:ins w:id="230" w:author="Tam Le" w:date="2018-02-07T16:56:00Z">
        <w:r w:rsidR="007405AF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t>High rated customer comments in providing good services and qualified alteration</w:t>
        </w:r>
      </w:ins>
      <w:r w:rsidRPr="001B0A2C">
        <w:rPr>
          <w:rFonts w:ascii="Arial Hebrew" w:eastAsia="Times New Roman" w:hAnsi="Arial Hebrew" w:cs="Arial Hebrew"/>
          <w:color w:val="333333"/>
          <w:sz w:val="22"/>
          <w:szCs w:val="22"/>
          <w:lang w:val="en"/>
        </w:rPr>
        <w:t xml:space="preserve"> </w:t>
      </w:r>
    </w:p>
    <w:p w14:paraId="6C2D393F" w14:textId="1914012B" w:rsidR="005A08D1" w:rsidRPr="001B0A2C" w:rsidDel="00B824A1" w:rsidRDefault="00B824A1">
      <w:pPr>
        <w:pStyle w:val="ListParagraph"/>
        <w:numPr>
          <w:ilvl w:val="0"/>
          <w:numId w:val="6"/>
        </w:numPr>
        <w:spacing w:after="150" w:line="240" w:lineRule="auto"/>
        <w:rPr>
          <w:del w:id="231" w:author="Tam Le" w:date="2018-02-07T16:59:00Z"/>
          <w:rFonts w:ascii="Arial Hebrew" w:eastAsia="Times New Roman" w:hAnsi="Arial Hebrew" w:cs="Arial Hebrew"/>
          <w:sz w:val="22"/>
          <w:szCs w:val="22"/>
        </w:rPr>
      </w:pPr>
      <w:ins w:id="232" w:author="Tam Le" w:date="2018-02-07T16:57:00Z">
        <w:r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t>Multitasked: alteration works, c</w:t>
        </w:r>
      </w:ins>
      <w:del w:id="233" w:author="Tam Le" w:date="2018-02-07T16:58:00Z">
        <w:r w:rsidR="005A08D1" w:rsidRPr="001B0A2C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C</w:delText>
        </w:r>
      </w:del>
      <w:r w:rsidR="005A08D1" w:rsidRPr="001B0A2C">
        <w:rPr>
          <w:rFonts w:ascii="Calibri" w:eastAsia="Calibri" w:hAnsi="Calibri" w:cs="Calibri"/>
          <w:color w:val="333333"/>
          <w:sz w:val="22"/>
          <w:szCs w:val="22"/>
          <w:lang w:val="en"/>
        </w:rPr>
        <w:t>hecked</w:t>
      </w:r>
      <w:r w:rsidR="005A08D1" w:rsidRPr="001B0A2C">
        <w:rPr>
          <w:rFonts w:ascii="Arial Hebrew" w:eastAsia="Times New Roman" w:hAnsi="Arial Hebrew" w:cs="Arial Hebrew"/>
          <w:color w:val="333333"/>
          <w:sz w:val="22"/>
          <w:szCs w:val="22"/>
          <w:lang w:val="en"/>
        </w:rPr>
        <w:t xml:space="preserve"> </w:t>
      </w:r>
      <w:del w:id="234" w:author="Tam Le" w:date="2018-02-07T16:58:00Z">
        <w:r w:rsidR="005A08D1" w:rsidRPr="001B0A2C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repair</w:delText>
        </w:r>
        <w:r w:rsidR="005A08D1" w:rsidRPr="001B0A2C" w:rsidDel="00B824A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="005A08D1" w:rsidRPr="001B0A2C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tags</w:delText>
        </w:r>
        <w:r w:rsidR="005A08D1" w:rsidRPr="001B0A2C" w:rsidDel="00B824A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="005A08D1" w:rsidRPr="001B0A2C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and</w:delText>
        </w:r>
        <w:r w:rsidR="005A08D1" w:rsidRPr="001B0A2C" w:rsidDel="00B824A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="005A08D1" w:rsidRPr="001B0A2C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examined</w:delText>
        </w:r>
        <w:r w:rsidR="005A08D1" w:rsidRPr="001B0A2C" w:rsidDel="00B824A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="005A08D1" w:rsidRPr="001B0A2C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garments</w:delText>
        </w:r>
        <w:r w:rsidR="005A08D1" w:rsidRPr="001B0A2C" w:rsidDel="00B824A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  <w:r w:rsidR="005A08D1" w:rsidRPr="001B0A2C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delText>for</w:delText>
        </w:r>
        <w:r w:rsidR="005A08D1" w:rsidRPr="001B0A2C" w:rsidDel="00B824A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</w:rPr>
          <w:delText xml:space="preserve"> </w:delText>
        </w:r>
      </w:del>
      <w:r w:rsidR="005A08D1" w:rsidRPr="001B0A2C">
        <w:rPr>
          <w:rFonts w:ascii="Calibri" w:eastAsia="Calibri" w:hAnsi="Calibri" w:cs="Calibri"/>
          <w:color w:val="333333"/>
          <w:sz w:val="22"/>
          <w:szCs w:val="22"/>
          <w:lang w:val="en"/>
        </w:rPr>
        <w:t>defects</w:t>
      </w:r>
      <w:r w:rsidR="005A08D1" w:rsidRPr="001B0A2C">
        <w:rPr>
          <w:rFonts w:ascii="Arial Hebrew" w:eastAsia="Times New Roman" w:hAnsi="Arial Hebrew" w:cs="Arial Hebrew"/>
          <w:color w:val="333333"/>
          <w:sz w:val="22"/>
          <w:szCs w:val="22"/>
          <w:lang w:val="en"/>
        </w:rPr>
        <w:t xml:space="preserve"> </w:t>
      </w:r>
      <w:r w:rsidR="005A08D1" w:rsidRPr="001B0A2C">
        <w:rPr>
          <w:rFonts w:ascii="Calibri" w:eastAsia="Calibri" w:hAnsi="Calibri" w:cs="Calibri"/>
          <w:color w:val="333333"/>
          <w:sz w:val="22"/>
          <w:szCs w:val="22"/>
          <w:lang w:val="en"/>
        </w:rPr>
        <w:t>or</w:t>
      </w:r>
      <w:r w:rsidR="005A08D1" w:rsidRPr="001B0A2C">
        <w:rPr>
          <w:rFonts w:ascii="Arial Hebrew" w:eastAsia="Times New Roman" w:hAnsi="Arial Hebrew" w:cs="Arial Hebrew"/>
          <w:color w:val="333333"/>
          <w:sz w:val="22"/>
          <w:szCs w:val="22"/>
          <w:lang w:val="en"/>
        </w:rPr>
        <w:t xml:space="preserve"> </w:t>
      </w:r>
      <w:r w:rsidR="005A08D1" w:rsidRPr="001B0A2C">
        <w:rPr>
          <w:rFonts w:ascii="Calibri" w:eastAsia="Calibri" w:hAnsi="Calibri" w:cs="Calibri"/>
          <w:color w:val="333333"/>
          <w:sz w:val="22"/>
          <w:szCs w:val="22"/>
          <w:lang w:val="en"/>
        </w:rPr>
        <w:t>damage</w:t>
      </w:r>
      <w:ins w:id="235" w:author="Tam Le" w:date="2018-02-07T16:59:00Z">
        <w:r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t xml:space="preserve"> clothes, repaired </w:t>
        </w:r>
      </w:ins>
      <w:ins w:id="236" w:author="Tam Le" w:date="2018-02-07T17:00:00Z">
        <w:r w:rsidR="00D7680A"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t>sewing</w:t>
        </w:r>
        <w:r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t xml:space="preserve"> </w:t>
        </w:r>
      </w:ins>
      <w:ins w:id="237" w:author="Tam Le" w:date="2018-02-07T16:59:00Z">
        <w:r>
          <w:rPr>
            <w:rFonts w:ascii="Calibri" w:eastAsia="Calibri" w:hAnsi="Calibri" w:cs="Calibri"/>
            <w:color w:val="333333"/>
            <w:sz w:val="22"/>
            <w:szCs w:val="22"/>
            <w:lang w:val="en"/>
          </w:rPr>
          <w:t>machines, and provided individual fitting services</w:t>
        </w:r>
      </w:ins>
    </w:p>
    <w:p w14:paraId="1DFA0DD1" w14:textId="1D40EC17" w:rsidR="005A08D1" w:rsidRPr="00B824A1" w:rsidRDefault="005A08D1">
      <w:pPr>
        <w:pStyle w:val="ListParagraph"/>
        <w:numPr>
          <w:ilvl w:val="0"/>
          <w:numId w:val="6"/>
        </w:numPr>
        <w:spacing w:after="150" w:line="240" w:lineRule="auto"/>
        <w:rPr>
          <w:rFonts w:ascii="Arial Hebrew" w:eastAsia="Times New Roman" w:hAnsi="Arial Hebrew" w:cs="Arial Hebrew"/>
          <w:sz w:val="22"/>
          <w:szCs w:val="22"/>
          <w:rPrChange w:id="238" w:author="Tam Le" w:date="2018-02-07T16:59:00Z">
            <w:rPr>
              <w:rFonts w:ascii="Arial Hebrew" w:eastAsia="Times New Roman" w:hAnsi="Arial Hebrew" w:cs="Arial Hebrew"/>
            </w:rPr>
          </w:rPrChange>
        </w:rPr>
      </w:pPr>
      <w:del w:id="239" w:author="Tam Le" w:date="2018-02-07T16:59:00Z">
        <w:r w:rsidRPr="00B824A1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  <w:rPrChange w:id="240" w:author="Tam Le" w:date="2018-02-07T16:59:00Z">
              <w:rPr>
                <w:lang w:val="en"/>
              </w:rPr>
            </w:rPrChange>
          </w:rPr>
          <w:delText>Fitted</w:delText>
        </w:r>
        <w:r w:rsidRPr="00B824A1" w:rsidDel="00B824A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  <w:rPrChange w:id="241" w:author="Tam Le" w:date="2018-02-07T16:59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Pr="00B824A1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  <w:rPrChange w:id="242" w:author="Tam Le" w:date="2018-02-07T16:59:00Z">
              <w:rPr>
                <w:lang w:val="en"/>
              </w:rPr>
            </w:rPrChange>
          </w:rPr>
          <w:delText>garment</w:delText>
        </w:r>
        <w:r w:rsidRPr="00B824A1" w:rsidDel="00B824A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  <w:rPrChange w:id="243" w:author="Tam Le" w:date="2018-02-07T16:59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Pr="00B824A1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  <w:rPrChange w:id="244" w:author="Tam Le" w:date="2018-02-07T16:59:00Z">
              <w:rPr>
                <w:lang w:val="en"/>
              </w:rPr>
            </w:rPrChange>
          </w:rPr>
          <w:delText>on</w:delText>
        </w:r>
        <w:r w:rsidRPr="00B824A1" w:rsidDel="00B824A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  <w:rPrChange w:id="245" w:author="Tam Le" w:date="2018-02-07T16:59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Pr="00B824A1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  <w:rPrChange w:id="246" w:author="Tam Le" w:date="2018-02-07T16:59:00Z">
              <w:rPr>
                <w:lang w:val="en"/>
              </w:rPr>
            </w:rPrChange>
          </w:rPr>
          <w:delText>customers</w:delText>
        </w:r>
        <w:r w:rsidRPr="00B824A1" w:rsidDel="00B824A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  <w:rPrChange w:id="247" w:author="Tam Le" w:date="2018-02-07T16:59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Pr="00B824A1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  <w:rPrChange w:id="248" w:author="Tam Le" w:date="2018-02-07T16:59:00Z">
              <w:rPr>
                <w:lang w:val="en"/>
              </w:rPr>
            </w:rPrChange>
          </w:rPr>
          <w:delText>and</w:delText>
        </w:r>
        <w:r w:rsidRPr="00B824A1" w:rsidDel="00B824A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  <w:rPrChange w:id="249" w:author="Tam Le" w:date="2018-02-07T16:59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Pr="00B824A1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  <w:rPrChange w:id="250" w:author="Tam Le" w:date="2018-02-07T16:59:00Z">
              <w:rPr>
                <w:lang w:val="en"/>
              </w:rPr>
            </w:rPrChange>
          </w:rPr>
          <w:delText>marked</w:delText>
        </w:r>
        <w:r w:rsidRPr="00B824A1" w:rsidDel="00B824A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  <w:rPrChange w:id="251" w:author="Tam Le" w:date="2018-02-07T16:59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Pr="00B824A1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  <w:rPrChange w:id="252" w:author="Tam Le" w:date="2018-02-07T16:59:00Z">
              <w:rPr>
                <w:lang w:val="en"/>
              </w:rPr>
            </w:rPrChange>
          </w:rPr>
          <w:delText>areas</w:delText>
        </w:r>
        <w:r w:rsidRPr="00B824A1" w:rsidDel="00B824A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  <w:rPrChange w:id="253" w:author="Tam Le" w:date="2018-02-07T16:59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Pr="00B824A1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  <w:rPrChange w:id="254" w:author="Tam Le" w:date="2018-02-07T16:59:00Z">
              <w:rPr>
                <w:lang w:val="en"/>
              </w:rPr>
            </w:rPrChange>
          </w:rPr>
          <w:delText>requiring</w:delText>
        </w:r>
        <w:r w:rsidRPr="00B824A1" w:rsidDel="00B824A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  <w:rPrChange w:id="255" w:author="Tam Le" w:date="2018-02-07T16:59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Pr="00B824A1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  <w:rPrChange w:id="256" w:author="Tam Le" w:date="2018-02-07T16:59:00Z">
              <w:rPr>
                <w:lang w:val="en"/>
              </w:rPr>
            </w:rPrChange>
          </w:rPr>
          <w:delText>alteration</w:delText>
        </w:r>
        <w:r w:rsidRPr="00B824A1" w:rsidDel="00B824A1">
          <w:rPr>
            <w:rFonts w:ascii="Arial Hebrew" w:eastAsia="Times New Roman" w:hAnsi="Arial Hebrew" w:cs="Arial Hebrew"/>
            <w:color w:val="333333"/>
            <w:sz w:val="22"/>
            <w:szCs w:val="22"/>
            <w:lang w:val="en"/>
            <w:rPrChange w:id="257" w:author="Tam Le" w:date="2018-02-07T16:59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Pr="00B824A1" w:rsidDel="00B824A1">
          <w:rPr>
            <w:rFonts w:ascii="Calibri" w:eastAsia="Calibri" w:hAnsi="Calibri" w:cs="Calibri"/>
            <w:color w:val="333333"/>
            <w:sz w:val="22"/>
            <w:szCs w:val="22"/>
            <w:lang w:val="en"/>
            <w:rPrChange w:id="258" w:author="Tam Le" w:date="2018-02-07T16:59:00Z">
              <w:rPr>
                <w:lang w:val="en"/>
              </w:rPr>
            </w:rPrChange>
          </w:rPr>
          <w:delText>accurately</w:delText>
        </w:r>
      </w:del>
    </w:p>
    <w:p w14:paraId="0F8D6542" w14:textId="77777777" w:rsidR="00EA4BB3" w:rsidRPr="001B0A2C" w:rsidRDefault="00EA4BB3" w:rsidP="00EA4BB3">
      <w:pPr>
        <w:pStyle w:val="ListParagraph"/>
        <w:spacing w:after="150" w:line="240" w:lineRule="auto"/>
        <w:ind w:left="1080"/>
        <w:rPr>
          <w:rFonts w:ascii="Arial Hebrew" w:eastAsia="Times New Roman" w:hAnsi="Arial Hebrew" w:cs="Arial Hebrew"/>
          <w:sz w:val="6"/>
          <w:szCs w:val="6"/>
        </w:rPr>
      </w:pPr>
    </w:p>
    <w:p w14:paraId="11D3FFAB" w14:textId="0EF866CF" w:rsidR="00291E09" w:rsidRDefault="00D7680A" w:rsidP="00074B5B">
      <w:pPr>
        <w:outlineLvl w:val="0"/>
        <w:rPr>
          <w:ins w:id="259" w:author="Jona Burton" w:date="2017-08-07T16:16:00Z"/>
          <w:rFonts w:ascii="Calibri" w:eastAsia="Calibri" w:hAnsi="Calibri" w:cs="Calibri"/>
          <w:b/>
          <w:bCs/>
          <w:sz w:val="22"/>
          <w:szCs w:val="22"/>
          <w:lang w:val="vi-VN"/>
          <w:rPrChange w:id="260" w:author="Tam Le" w:date="2017-08-09T02:20:00Z">
            <w:rPr>
              <w:ins w:id="261" w:author="Jona Burton" w:date="2017-08-07T16:16:00Z"/>
            </w:rPr>
          </w:rPrChange>
        </w:rPr>
      </w:pPr>
      <w:ins w:id="262" w:author="Tam Le" w:date="2018-02-11T21:34:00Z">
        <w:r w:rsidRPr="006A08B6">
          <w:rPr>
            <w:rFonts w:ascii="Calibri" w:eastAsia="Calibri" w:hAnsi="Calibri" w:cs="Calibri"/>
            <w:b/>
            <w:bCs/>
            <w:sz w:val="22"/>
            <w:szCs w:val="22"/>
            <w:lang w:val="vi-VN"/>
          </w:rPr>
          <w:t>Tokyo</w:t>
        </w:r>
        <w:r w:rsidRPr="006A08B6">
          <w:rPr>
            <w:rFonts w:ascii="Arial Hebrew" w:hAnsi="Arial Hebrew" w:cs="Arial Hebrew"/>
            <w:b/>
            <w:bCs/>
            <w:sz w:val="22"/>
            <w:szCs w:val="22"/>
            <w:lang w:val="vi-VN"/>
          </w:rPr>
          <w:t xml:space="preserve"> </w:t>
        </w:r>
        <w:r w:rsidRPr="006A08B6">
          <w:rPr>
            <w:rFonts w:ascii="Calibri" w:eastAsia="Calibri" w:hAnsi="Calibri" w:cs="Calibri"/>
            <w:b/>
            <w:bCs/>
            <w:sz w:val="22"/>
            <w:szCs w:val="22"/>
            <w:lang w:val="vi-VN"/>
          </w:rPr>
          <w:t>Express</w:t>
        </w:r>
        <w:r w:rsidRPr="006A08B6">
          <w:rPr>
            <w:rFonts w:ascii="Arial Hebrew" w:hAnsi="Arial Hebrew" w:cs="Arial Hebrew"/>
            <w:b/>
            <w:bCs/>
            <w:sz w:val="22"/>
            <w:szCs w:val="22"/>
            <w:lang w:val="vi-VN"/>
          </w:rPr>
          <w:t xml:space="preserve"> </w:t>
        </w:r>
      </w:ins>
      <w:del w:id="263" w:author="Tam Le" w:date="2018-02-11T21:34:00Z">
        <w:r w:rsidR="00291E09" w:rsidRPr="006A08B6" w:rsidDel="00D7680A">
          <w:rPr>
            <w:rFonts w:ascii="Calibri" w:eastAsia="Calibri" w:hAnsi="Calibri" w:cs="Calibri"/>
            <w:b/>
            <w:bCs/>
            <w:sz w:val="22"/>
            <w:szCs w:val="22"/>
            <w:lang w:val="vi-VN"/>
          </w:rPr>
          <w:delText>Kim</w:delText>
        </w:r>
        <w:r w:rsidR="00291E09" w:rsidRPr="006A08B6" w:rsidDel="00D7680A">
          <w:rPr>
            <w:rFonts w:ascii="Arial Hebrew" w:hAnsi="Arial Hebrew" w:cs="Arial Hebrew"/>
            <w:b/>
            <w:bCs/>
            <w:sz w:val="22"/>
            <w:szCs w:val="22"/>
            <w:lang w:val="vi-VN"/>
          </w:rPr>
          <w:delText xml:space="preserve"> </w:delText>
        </w:r>
        <w:r w:rsidR="00291E09" w:rsidRPr="006A08B6" w:rsidDel="00D7680A">
          <w:rPr>
            <w:rFonts w:ascii="Calibri" w:eastAsia="Calibri" w:hAnsi="Calibri" w:cs="Calibri"/>
            <w:b/>
            <w:bCs/>
            <w:sz w:val="22"/>
            <w:szCs w:val="22"/>
            <w:lang w:val="vi-VN"/>
          </w:rPr>
          <w:delText>Long</w:delText>
        </w:r>
        <w:r w:rsidR="00291E09" w:rsidRPr="006A08B6" w:rsidDel="00D7680A">
          <w:rPr>
            <w:rFonts w:ascii="Arial Hebrew" w:hAnsi="Arial Hebrew" w:cs="Arial Hebrew"/>
            <w:b/>
            <w:bCs/>
            <w:sz w:val="22"/>
            <w:szCs w:val="22"/>
            <w:lang w:val="vi-VN"/>
          </w:rPr>
          <w:delText xml:space="preserve"> </w:delText>
        </w:r>
      </w:del>
      <w:ins w:id="264" w:author="Jona Burton" w:date="2017-08-07T16:21:00Z">
        <w:del w:id="265" w:author="Tam Le" w:date="2018-02-11T21:34:00Z">
          <w:r w:rsidR="00A2658D" w:rsidRPr="006A08B6" w:rsidDel="00D7680A">
            <w:rPr>
              <w:rFonts w:ascii="Calibri" w:eastAsia="Calibri" w:hAnsi="Calibri" w:cs="Calibri"/>
              <w:b/>
              <w:bCs/>
              <w:sz w:val="22"/>
              <w:szCs w:val="22"/>
            </w:rPr>
            <w:delText>R</w:delText>
          </w:r>
        </w:del>
      </w:ins>
      <w:del w:id="266" w:author="Tam Le" w:date="2018-02-11T21:34:00Z">
        <w:r w:rsidR="00291E09" w:rsidRPr="001B0A2C" w:rsidDel="00D7680A">
          <w:rPr>
            <w:rFonts w:ascii="Calibri" w:eastAsia="Calibri" w:hAnsi="Calibri" w:cs="Calibri"/>
            <w:b/>
            <w:sz w:val="22"/>
            <w:szCs w:val="22"/>
            <w:lang w:val="vi-VN"/>
          </w:rPr>
          <w:delText>r</w:delText>
        </w:r>
        <w:r w:rsidR="00291E09" w:rsidRPr="006A08B6" w:rsidDel="00D7680A">
          <w:rPr>
            <w:rFonts w:ascii="Calibri" w:eastAsia="Calibri" w:hAnsi="Calibri" w:cs="Calibri"/>
            <w:b/>
            <w:bCs/>
            <w:sz w:val="22"/>
            <w:szCs w:val="22"/>
            <w:lang w:val="vi-VN"/>
          </w:rPr>
          <w:delText>estaurant</w:delText>
        </w:r>
        <w:r w:rsidR="00291E09" w:rsidRPr="006A08B6" w:rsidDel="00D7680A">
          <w:rPr>
            <w:rFonts w:ascii="Arial Hebrew" w:hAnsi="Arial Hebrew" w:cs="Arial Hebrew"/>
            <w:b/>
            <w:bCs/>
            <w:sz w:val="22"/>
            <w:szCs w:val="22"/>
            <w:lang w:val="vi-VN"/>
          </w:rPr>
          <w:delText xml:space="preserve"> </w:delText>
        </w:r>
      </w:del>
      <w:r w:rsidR="00291E09" w:rsidRPr="006A08B6">
        <w:rPr>
          <w:rFonts w:ascii="Calibri" w:eastAsia="Calibri" w:hAnsi="Calibri" w:cs="Calibri"/>
          <w:b/>
          <w:bCs/>
          <w:sz w:val="22"/>
          <w:szCs w:val="22"/>
          <w:lang w:val="vi-VN"/>
        </w:rPr>
        <w:t>&amp;</w:t>
      </w:r>
      <w:r w:rsidR="00291E09" w:rsidRPr="006A08B6">
        <w:rPr>
          <w:rFonts w:ascii="Arial Hebrew" w:hAnsi="Arial Hebrew" w:cs="Arial Hebrew"/>
          <w:b/>
          <w:bCs/>
          <w:sz w:val="22"/>
          <w:szCs w:val="22"/>
          <w:lang w:val="vi-VN"/>
        </w:rPr>
        <w:t xml:space="preserve"> </w:t>
      </w:r>
      <w:ins w:id="267" w:author="Tam Le" w:date="2018-02-11T21:34:00Z">
        <w:r w:rsidRPr="006A08B6">
          <w:rPr>
            <w:rFonts w:ascii="Calibri" w:eastAsia="Calibri" w:hAnsi="Calibri" w:cs="Calibri"/>
            <w:b/>
            <w:bCs/>
            <w:sz w:val="22"/>
            <w:szCs w:val="22"/>
            <w:lang w:val="vi-VN"/>
          </w:rPr>
          <w:t>Kim</w:t>
        </w:r>
        <w:r w:rsidRPr="006A08B6">
          <w:rPr>
            <w:rFonts w:ascii="Arial Hebrew" w:hAnsi="Arial Hebrew" w:cs="Arial Hebrew"/>
            <w:b/>
            <w:bCs/>
            <w:sz w:val="22"/>
            <w:szCs w:val="22"/>
            <w:lang w:val="vi-VN"/>
          </w:rPr>
          <w:t xml:space="preserve"> </w:t>
        </w:r>
        <w:r w:rsidRPr="006A08B6">
          <w:rPr>
            <w:rFonts w:ascii="Calibri" w:eastAsia="Calibri" w:hAnsi="Calibri" w:cs="Calibri"/>
            <w:b/>
            <w:bCs/>
            <w:sz w:val="22"/>
            <w:szCs w:val="22"/>
            <w:lang w:val="vi-VN"/>
          </w:rPr>
          <w:t>Long</w:t>
        </w:r>
        <w:r w:rsidRPr="006A08B6">
          <w:rPr>
            <w:rFonts w:ascii="Arial Hebrew" w:hAnsi="Arial Hebrew" w:cs="Arial Hebrew"/>
            <w:b/>
            <w:bCs/>
            <w:sz w:val="22"/>
            <w:szCs w:val="22"/>
            <w:lang w:val="vi-VN"/>
          </w:rPr>
          <w:t xml:space="preserve"> </w:t>
        </w:r>
        <w:r w:rsidRPr="006A08B6">
          <w:rPr>
            <w:rFonts w:ascii="Calibri" w:eastAsia="Calibri" w:hAnsi="Calibri" w:cs="Calibri"/>
            <w:b/>
            <w:bCs/>
            <w:sz w:val="22"/>
            <w:szCs w:val="22"/>
          </w:rPr>
          <w:t>R</w:t>
        </w:r>
        <w:r w:rsidRPr="006A08B6">
          <w:rPr>
            <w:rFonts w:ascii="Calibri" w:eastAsia="Calibri" w:hAnsi="Calibri" w:cs="Calibri"/>
            <w:b/>
            <w:bCs/>
            <w:sz w:val="22"/>
            <w:szCs w:val="22"/>
            <w:lang w:val="vi-VN"/>
          </w:rPr>
          <w:t>estaurant</w:t>
        </w:r>
        <w:r w:rsidRPr="006A08B6">
          <w:rPr>
            <w:rFonts w:ascii="Arial Hebrew" w:hAnsi="Arial Hebrew" w:cs="Arial Hebrew"/>
            <w:b/>
            <w:bCs/>
            <w:sz w:val="22"/>
            <w:szCs w:val="22"/>
            <w:lang w:val="vi-VN"/>
          </w:rPr>
          <w:t xml:space="preserve"> </w:t>
        </w:r>
      </w:ins>
      <w:del w:id="268" w:author="Tam Le" w:date="2018-02-11T21:34:00Z">
        <w:r w:rsidR="00291E09" w:rsidRPr="006A08B6" w:rsidDel="00D7680A">
          <w:rPr>
            <w:rFonts w:ascii="Calibri" w:eastAsia="Calibri" w:hAnsi="Calibri" w:cs="Calibri"/>
            <w:b/>
            <w:bCs/>
            <w:sz w:val="22"/>
            <w:szCs w:val="22"/>
            <w:lang w:val="vi-VN"/>
          </w:rPr>
          <w:delText>Tokyo</w:delText>
        </w:r>
        <w:r w:rsidR="00291E09" w:rsidRPr="006A08B6" w:rsidDel="00D7680A">
          <w:rPr>
            <w:rFonts w:ascii="Arial Hebrew" w:hAnsi="Arial Hebrew" w:cs="Arial Hebrew"/>
            <w:b/>
            <w:bCs/>
            <w:sz w:val="22"/>
            <w:szCs w:val="22"/>
            <w:lang w:val="vi-VN"/>
          </w:rPr>
          <w:delText xml:space="preserve"> </w:delText>
        </w:r>
        <w:r w:rsidR="00291E09" w:rsidRPr="006A08B6" w:rsidDel="00D7680A">
          <w:rPr>
            <w:rFonts w:ascii="Calibri" w:eastAsia="Calibri" w:hAnsi="Calibri" w:cs="Calibri"/>
            <w:b/>
            <w:bCs/>
            <w:sz w:val="22"/>
            <w:szCs w:val="22"/>
            <w:lang w:val="vi-VN"/>
          </w:rPr>
          <w:delText>Express</w:delText>
        </w:r>
        <w:r w:rsidR="00291E09" w:rsidRPr="006A08B6" w:rsidDel="00D7680A">
          <w:rPr>
            <w:rFonts w:ascii="Arial Hebrew" w:hAnsi="Arial Hebrew" w:cs="Arial Hebrew"/>
            <w:b/>
            <w:bCs/>
            <w:sz w:val="22"/>
            <w:szCs w:val="22"/>
            <w:lang w:val="vi-VN"/>
          </w:rPr>
          <w:delText xml:space="preserve"> </w:delText>
        </w:r>
      </w:del>
      <w:r w:rsidR="00291E09" w:rsidRPr="006A08B6">
        <w:rPr>
          <w:rFonts w:ascii="Arial Hebrew" w:hAnsi="Arial Hebrew" w:cs="Arial Hebrew"/>
          <w:b/>
          <w:bCs/>
          <w:sz w:val="22"/>
          <w:szCs w:val="22"/>
          <w:lang w:val="vi-VN"/>
        </w:rPr>
        <w:t>(</w:t>
      </w:r>
      <w:r w:rsidR="00291E09" w:rsidRPr="006A08B6">
        <w:rPr>
          <w:rFonts w:ascii="Calibri" w:eastAsia="Calibri" w:hAnsi="Calibri" w:cs="Calibri"/>
          <w:b/>
          <w:bCs/>
          <w:sz w:val="22"/>
          <w:szCs w:val="22"/>
          <w:lang w:val="vi-VN"/>
        </w:rPr>
        <w:t>October</w:t>
      </w:r>
      <w:r w:rsidR="00291E09" w:rsidRPr="006A08B6">
        <w:rPr>
          <w:rFonts w:ascii="Arial Hebrew" w:hAnsi="Arial Hebrew" w:cs="Arial Hebrew"/>
          <w:b/>
          <w:bCs/>
          <w:sz w:val="22"/>
          <w:szCs w:val="22"/>
          <w:lang w:val="vi-VN"/>
        </w:rPr>
        <w:t xml:space="preserve"> 2013 </w:t>
      </w:r>
      <w:r w:rsidR="00291E09" w:rsidRPr="006A08B6">
        <w:rPr>
          <w:rFonts w:ascii="Calibri" w:eastAsia="Calibri" w:hAnsi="Calibri" w:cs="Calibri"/>
          <w:b/>
          <w:bCs/>
          <w:sz w:val="22"/>
          <w:szCs w:val="22"/>
          <w:lang w:val="vi-VN"/>
        </w:rPr>
        <w:t>to</w:t>
      </w:r>
      <w:r w:rsidR="00291E09" w:rsidRPr="006A08B6">
        <w:rPr>
          <w:rFonts w:ascii="Arial Hebrew" w:hAnsi="Arial Hebrew" w:cs="Arial Hebrew"/>
          <w:b/>
          <w:bCs/>
          <w:sz w:val="22"/>
          <w:szCs w:val="22"/>
          <w:lang w:val="vi-VN"/>
        </w:rPr>
        <w:t xml:space="preserve"> </w:t>
      </w:r>
      <w:r w:rsidR="00291E09" w:rsidRPr="006A08B6">
        <w:rPr>
          <w:rFonts w:ascii="Calibri" w:eastAsia="Calibri" w:hAnsi="Calibri" w:cs="Calibri"/>
          <w:b/>
          <w:bCs/>
          <w:sz w:val="22"/>
          <w:szCs w:val="22"/>
          <w:lang w:val="vi-VN"/>
        </w:rPr>
        <w:t>March</w:t>
      </w:r>
      <w:r w:rsidR="00291E09" w:rsidRPr="006A08B6">
        <w:rPr>
          <w:rFonts w:ascii="Arial Hebrew" w:hAnsi="Arial Hebrew" w:cs="Arial Hebrew"/>
          <w:b/>
          <w:bCs/>
          <w:sz w:val="22"/>
          <w:szCs w:val="22"/>
          <w:lang w:val="vi-VN"/>
        </w:rPr>
        <w:t xml:space="preserve"> 2014) </w:t>
      </w:r>
      <w:r w:rsidR="00291E09" w:rsidRPr="001B0A2C">
        <w:rPr>
          <w:rFonts w:ascii="Arial Hebrew" w:hAnsi="Arial Hebrew" w:cs="Arial Hebrew" w:hint="cs"/>
          <w:b/>
          <w:sz w:val="22"/>
          <w:szCs w:val="22"/>
          <w:lang w:val="vi-VN"/>
        </w:rPr>
        <w:sym w:font="Symbol" w:char="F0A8"/>
      </w:r>
      <w:r w:rsidR="00291E09" w:rsidRPr="006A08B6">
        <w:rPr>
          <w:rFonts w:ascii="Arial Hebrew" w:hAnsi="Arial Hebrew" w:cs="Arial Hebrew"/>
          <w:b/>
          <w:bCs/>
          <w:sz w:val="22"/>
          <w:szCs w:val="22"/>
          <w:lang w:val="vi-VN"/>
        </w:rPr>
        <w:t xml:space="preserve"> </w:t>
      </w:r>
      <w:r w:rsidR="00291E09" w:rsidRPr="006A08B6">
        <w:rPr>
          <w:rFonts w:ascii="Calibri" w:eastAsia="Calibri" w:hAnsi="Calibri" w:cs="Calibri"/>
          <w:b/>
          <w:bCs/>
          <w:sz w:val="22"/>
          <w:szCs w:val="22"/>
          <w:lang w:val="vi-VN"/>
        </w:rPr>
        <w:t>Food</w:t>
      </w:r>
      <w:r w:rsidR="00291E09" w:rsidRPr="006A08B6">
        <w:rPr>
          <w:rFonts w:ascii="Arial Hebrew" w:hAnsi="Arial Hebrew" w:cs="Arial Hebrew"/>
          <w:b/>
          <w:bCs/>
          <w:sz w:val="22"/>
          <w:szCs w:val="22"/>
          <w:lang w:val="vi-VN"/>
        </w:rPr>
        <w:t xml:space="preserve"> </w:t>
      </w:r>
      <w:r w:rsidR="00291E09" w:rsidRPr="006A08B6">
        <w:rPr>
          <w:rFonts w:ascii="Calibri" w:eastAsia="Calibri" w:hAnsi="Calibri" w:cs="Calibri"/>
          <w:b/>
          <w:bCs/>
          <w:sz w:val="22"/>
          <w:szCs w:val="22"/>
          <w:lang w:val="vi-VN"/>
        </w:rPr>
        <w:t>Server</w:t>
      </w:r>
      <w:r w:rsidR="00291E09" w:rsidRPr="006A08B6">
        <w:rPr>
          <w:rFonts w:ascii="Arial Hebrew" w:hAnsi="Arial Hebrew" w:cs="Arial Hebrew"/>
          <w:b/>
          <w:bCs/>
          <w:sz w:val="22"/>
          <w:szCs w:val="22"/>
          <w:lang w:val="vi-VN"/>
        </w:rPr>
        <w:t>/</w:t>
      </w:r>
      <w:r w:rsidR="00291E09" w:rsidRPr="006A08B6">
        <w:rPr>
          <w:rFonts w:ascii="Calibri" w:eastAsia="Calibri" w:hAnsi="Calibri" w:cs="Calibri"/>
          <w:b/>
          <w:bCs/>
          <w:sz w:val="22"/>
          <w:szCs w:val="22"/>
          <w:lang w:val="vi-VN"/>
        </w:rPr>
        <w:t>Waitress</w:t>
      </w:r>
      <w:r w:rsidR="00291E09" w:rsidRPr="006A08B6">
        <w:rPr>
          <w:rFonts w:ascii="Arial Hebrew" w:hAnsi="Arial Hebrew" w:cs="Arial Hebrew"/>
          <w:b/>
          <w:bCs/>
          <w:sz w:val="22"/>
          <w:szCs w:val="22"/>
          <w:lang w:val="vi-VN"/>
        </w:rPr>
        <w:t xml:space="preserve"> </w:t>
      </w:r>
      <w:r w:rsidR="00291E09" w:rsidRPr="006A08B6">
        <w:rPr>
          <w:rFonts w:ascii="Calibri" w:eastAsia="Calibri" w:hAnsi="Calibri" w:cs="Calibri"/>
          <w:b/>
          <w:bCs/>
          <w:sz w:val="22"/>
          <w:szCs w:val="22"/>
          <w:lang w:val="vi-VN"/>
        </w:rPr>
        <w:t>&amp;</w:t>
      </w:r>
      <w:r w:rsidR="00291E09" w:rsidRPr="006A08B6">
        <w:rPr>
          <w:rFonts w:ascii="Arial Hebrew" w:hAnsi="Arial Hebrew" w:cs="Arial Hebrew"/>
          <w:b/>
          <w:bCs/>
          <w:sz w:val="22"/>
          <w:szCs w:val="22"/>
          <w:lang w:val="vi-VN"/>
        </w:rPr>
        <w:t xml:space="preserve"> </w:t>
      </w:r>
      <w:r w:rsidR="00291E09" w:rsidRPr="006A08B6">
        <w:rPr>
          <w:rFonts w:ascii="Calibri" w:eastAsia="Calibri" w:hAnsi="Calibri" w:cs="Calibri"/>
          <w:b/>
          <w:bCs/>
          <w:sz w:val="22"/>
          <w:szCs w:val="22"/>
          <w:lang w:val="vi-VN"/>
        </w:rPr>
        <w:t>Cashier</w:t>
      </w:r>
    </w:p>
    <w:p w14:paraId="06B3E052" w14:textId="77777777" w:rsidR="00A2658D" w:rsidRPr="001B0A2C" w:rsidRDefault="00A2658D" w:rsidP="00EA4BB3">
      <w:pPr>
        <w:rPr>
          <w:rFonts w:ascii="Arial Hebrew" w:hAnsi="Arial Hebrew" w:cs="Arial Hebrew"/>
          <w:b/>
          <w:sz w:val="22"/>
          <w:szCs w:val="22"/>
          <w:lang w:val="vi-VN"/>
        </w:rPr>
      </w:pPr>
    </w:p>
    <w:p w14:paraId="65366F8B" w14:textId="7E18AA76" w:rsidR="00874C97" w:rsidRPr="001B0A2C" w:rsidRDefault="00874C97" w:rsidP="00874C97">
      <w:pPr>
        <w:pStyle w:val="ListParagraph"/>
        <w:numPr>
          <w:ilvl w:val="0"/>
          <w:numId w:val="5"/>
        </w:numPr>
        <w:spacing w:line="240" w:lineRule="auto"/>
        <w:rPr>
          <w:ins w:id="269" w:author="Tam Le" w:date="2018-02-07T16:48:00Z"/>
          <w:rFonts w:ascii="Arial Hebrew" w:hAnsi="Arial Hebrew" w:cs="Arial Hebrew"/>
          <w:sz w:val="22"/>
          <w:szCs w:val="22"/>
          <w:lang w:val="en"/>
        </w:rPr>
      </w:pPr>
      <w:ins w:id="270" w:author="Tam Le" w:date="2018-02-07T16:48:00Z"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Operated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the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frontline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cash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register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>,</w:t>
        </w:r>
        <w:r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del w:id="271" w:author="Tam Le" w:date="2018-02-07T16:40:00Z">
          <w:r w:rsidRPr="001B0A2C" w:rsidDel="00D86833">
            <w:rPr>
              <w:rFonts w:ascii="Arial Hebrew" w:hAnsi="Arial Hebrew" w:cs="Arial Hebrew"/>
              <w:sz w:val="22"/>
              <w:szCs w:val="22"/>
              <w:lang w:val="en"/>
            </w:rPr>
            <w:delText xml:space="preserve"> </w:delText>
          </w:r>
          <w:r w:rsidRPr="001B0A2C" w:rsidDel="00D86833">
            <w:rPr>
              <w:rFonts w:ascii="Calibri" w:eastAsia="Calibri" w:hAnsi="Calibri" w:cs="Calibri"/>
              <w:sz w:val="22"/>
              <w:szCs w:val="22"/>
              <w:lang w:val="en"/>
            </w:rPr>
            <w:delText>answered</w:delText>
          </w:r>
          <w:r w:rsidRPr="001B0A2C" w:rsidDel="00D86833">
            <w:rPr>
              <w:rFonts w:ascii="Arial Hebrew" w:hAnsi="Arial Hebrew" w:cs="Arial Hebrew"/>
              <w:sz w:val="22"/>
              <w:szCs w:val="22"/>
              <w:lang w:val="en"/>
            </w:rPr>
            <w:delText xml:space="preserve"> </w:delText>
          </w:r>
          <w:r w:rsidRPr="001B0A2C" w:rsidDel="00D86833">
            <w:rPr>
              <w:rFonts w:ascii="Calibri" w:eastAsia="Calibri" w:hAnsi="Calibri" w:cs="Calibri"/>
              <w:sz w:val="22"/>
              <w:szCs w:val="22"/>
              <w:lang w:val="en"/>
            </w:rPr>
            <w:delText>phone</w:delText>
          </w:r>
          <w:r w:rsidRPr="001B0A2C" w:rsidDel="00D86833">
            <w:rPr>
              <w:rFonts w:ascii="Arial Hebrew" w:hAnsi="Arial Hebrew" w:cs="Arial Hebrew"/>
              <w:sz w:val="22"/>
              <w:szCs w:val="22"/>
              <w:lang w:val="en"/>
            </w:rPr>
            <w:delText xml:space="preserve"> </w:delText>
          </w:r>
          <w:r w:rsidRPr="001B0A2C" w:rsidDel="00D86833">
            <w:rPr>
              <w:rFonts w:ascii="Calibri" w:eastAsia="Calibri" w:hAnsi="Calibri" w:cs="Calibri"/>
              <w:sz w:val="22"/>
              <w:szCs w:val="22"/>
              <w:lang w:val="en"/>
            </w:rPr>
            <w:delText>calls</w:delText>
          </w:r>
          <w:r w:rsidRPr="001B0A2C" w:rsidDel="00D86833">
            <w:rPr>
              <w:rFonts w:ascii="Arial Hebrew" w:hAnsi="Arial Hebrew" w:cs="Arial Hebrew"/>
              <w:sz w:val="22"/>
              <w:szCs w:val="22"/>
              <w:lang w:val="en"/>
            </w:rPr>
            <w:delText xml:space="preserve">, </w:delText>
          </w:r>
        </w:del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and</w:t>
        </w:r>
        <w:r>
          <w:rPr>
            <w:rFonts w:ascii="Calibri" w:eastAsia="Calibri" w:hAnsi="Calibri" w:cs="Calibri"/>
            <w:sz w:val="22"/>
            <w:szCs w:val="22"/>
            <w:lang w:val="en"/>
          </w:rPr>
          <w:t xml:space="preserve"> prepared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del w:id="272" w:author="Tam Le" w:date="2018-02-07T16:39:00Z">
          <w:r w:rsidRPr="001B0A2C" w:rsidDel="00D86833">
            <w:rPr>
              <w:rFonts w:ascii="Calibri" w:eastAsia="Calibri" w:hAnsi="Calibri" w:cs="Calibri"/>
              <w:sz w:val="22"/>
              <w:szCs w:val="22"/>
              <w:lang w:val="en"/>
            </w:rPr>
            <w:delText>offered</w:delText>
          </w:r>
          <w:r w:rsidRPr="001B0A2C" w:rsidDel="00D86833">
            <w:rPr>
              <w:rFonts w:ascii="Arial Hebrew" w:hAnsi="Arial Hebrew" w:cs="Arial Hebrew"/>
              <w:sz w:val="22"/>
              <w:szCs w:val="22"/>
              <w:lang w:val="en"/>
            </w:rPr>
            <w:delText xml:space="preserve"> </w:delText>
          </w:r>
          <w:r w:rsidRPr="001B0A2C" w:rsidDel="00D86833">
            <w:rPr>
              <w:rFonts w:ascii="Calibri" w:eastAsia="Calibri" w:hAnsi="Calibri" w:cs="Calibri"/>
              <w:sz w:val="22"/>
              <w:szCs w:val="22"/>
              <w:lang w:val="en"/>
            </w:rPr>
            <w:delText>exceptional</w:delText>
          </w:r>
          <w:r w:rsidRPr="001B0A2C" w:rsidDel="00D86833">
            <w:rPr>
              <w:rFonts w:ascii="Arial Hebrew" w:hAnsi="Arial Hebrew" w:cs="Arial Hebrew"/>
              <w:sz w:val="22"/>
              <w:szCs w:val="22"/>
              <w:lang w:val="en"/>
            </w:rPr>
            <w:delText xml:space="preserve"> </w:delText>
          </w:r>
          <w:r w:rsidRPr="001B0A2C" w:rsidDel="00D86833">
            <w:rPr>
              <w:rFonts w:ascii="Calibri" w:eastAsia="Calibri" w:hAnsi="Calibri" w:cs="Calibri"/>
              <w:sz w:val="22"/>
              <w:szCs w:val="22"/>
              <w:lang w:val="en"/>
            </w:rPr>
            <w:delText>customer</w:delText>
          </w:r>
          <w:r w:rsidRPr="001B0A2C" w:rsidDel="00D86833">
            <w:rPr>
              <w:rFonts w:ascii="Arial Hebrew" w:hAnsi="Arial Hebrew" w:cs="Arial Hebrew"/>
              <w:sz w:val="22"/>
              <w:szCs w:val="22"/>
              <w:lang w:val="en"/>
            </w:rPr>
            <w:delText xml:space="preserve"> </w:delText>
          </w:r>
          <w:r w:rsidRPr="001B0A2C" w:rsidDel="00D86833">
            <w:rPr>
              <w:rFonts w:ascii="Calibri" w:eastAsia="Calibri" w:hAnsi="Calibri" w:cs="Calibri"/>
              <w:sz w:val="22"/>
              <w:szCs w:val="22"/>
              <w:lang w:val="en"/>
            </w:rPr>
            <w:delText>service</w:delText>
          </w:r>
        </w:del>
        <w:r>
          <w:rPr>
            <w:rFonts w:ascii="Calibri" w:eastAsia="Calibri" w:hAnsi="Calibri" w:cs="Calibri"/>
            <w:sz w:val="22"/>
            <w:szCs w:val="22"/>
            <w:lang w:val="en"/>
          </w:rPr>
          <w:t xml:space="preserve">brief daily budget </w:t>
        </w:r>
        <w:r>
          <w:rPr>
            <w:rFonts w:ascii="Calibri" w:hAnsi="Calibri" w:cs="Calibri"/>
            <w:sz w:val="22"/>
            <w:szCs w:val="22"/>
            <w:lang w:val="en"/>
          </w:rPr>
          <w:t>summar</w:t>
        </w:r>
        <w:r w:rsidR="00B6693F">
          <w:rPr>
            <w:rFonts w:ascii="Calibri" w:hAnsi="Calibri" w:cs="Calibri"/>
            <w:sz w:val="22"/>
            <w:szCs w:val="22"/>
            <w:lang w:val="en"/>
          </w:rPr>
          <w:t>ies</w:t>
        </w:r>
        <w:del w:id="273" w:author="Tam Le" w:date="2018-02-07T16:39:00Z">
          <w:r w:rsidRPr="001B0A2C" w:rsidDel="00D86833">
            <w:rPr>
              <w:rFonts w:ascii="Arial Hebrew" w:hAnsi="Arial Hebrew" w:cs="Arial Hebrew"/>
              <w:sz w:val="22"/>
              <w:szCs w:val="22"/>
              <w:lang w:val="en"/>
            </w:rPr>
            <w:delText xml:space="preserve"> </w:delText>
          </w:r>
        </w:del>
      </w:ins>
    </w:p>
    <w:p w14:paraId="5A3976A2" w14:textId="0EF98CE9" w:rsidR="000F5C38" w:rsidRPr="00D7680A" w:rsidRDefault="000F5C38" w:rsidP="000F5C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ins w:id="274" w:author="Tam Le" w:date="2018-02-11T21:35:00Z"/>
          <w:rFonts w:ascii="Arial Hebrew" w:eastAsia="Times New Roman" w:hAnsi="Arial Hebrew" w:cs="Arial Hebrew"/>
          <w:sz w:val="22"/>
          <w:szCs w:val="22"/>
          <w:lang w:val="en"/>
          <w:rPrChange w:id="275" w:author="Tam Le" w:date="2018-02-11T21:35:00Z">
            <w:rPr>
              <w:ins w:id="276" w:author="Tam Le" w:date="2018-02-11T21:35:00Z"/>
              <w:rFonts w:ascii="Calibri" w:eastAsia="Calibri" w:hAnsi="Calibri" w:cs="Calibri"/>
              <w:sz w:val="22"/>
              <w:szCs w:val="22"/>
              <w:lang w:val="en"/>
            </w:rPr>
          </w:rPrChange>
        </w:rPr>
      </w:pPr>
      <w:ins w:id="277" w:author="Tam Le" w:date="2018-02-07T16:36:00Z"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Maintained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inventory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and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reported</w:t>
        </w:r>
      </w:ins>
      <w:ins w:id="278" w:author="Tam Le" w:date="2018-02-07T16:37:00Z">
        <w:r>
          <w:rPr>
            <w:rFonts w:ascii="Calibri" w:eastAsia="Calibri" w:hAnsi="Calibri" w:cs="Calibri"/>
            <w:sz w:val="22"/>
            <w:szCs w:val="22"/>
            <w:lang w:val="en"/>
          </w:rPr>
          <w:t xml:space="preserve"> the exact amount</w:t>
        </w:r>
      </w:ins>
      <w:ins w:id="279" w:author="Tam Le" w:date="2018-02-07T16:36:00Z"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to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supervisor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</w:ins>
      <w:ins w:id="280" w:author="Tam Le" w:date="2018-02-07T16:38:00Z">
        <w:r>
          <w:rPr>
            <w:rFonts w:ascii="Calibri" w:eastAsia="Calibri" w:hAnsi="Calibri" w:cs="Calibri"/>
            <w:sz w:val="22"/>
            <w:szCs w:val="22"/>
            <w:lang w:val="en"/>
          </w:rPr>
          <w:t>for future supplies</w:t>
        </w:r>
      </w:ins>
      <w:ins w:id="281" w:author="Tam Le" w:date="2018-02-07T16:48:00Z">
        <w:r w:rsidR="00874C97">
          <w:rPr>
            <w:rFonts w:ascii="Calibri" w:eastAsia="Calibri" w:hAnsi="Calibri" w:cs="Calibri"/>
            <w:sz w:val="22"/>
            <w:szCs w:val="22"/>
            <w:lang w:val="en"/>
          </w:rPr>
          <w:t>’</w:t>
        </w:r>
      </w:ins>
      <w:ins w:id="282" w:author="Tam Le" w:date="2018-02-07T16:38:00Z">
        <w:r>
          <w:rPr>
            <w:rFonts w:ascii="Calibri" w:eastAsia="Calibri" w:hAnsi="Calibri" w:cs="Calibri"/>
            <w:sz w:val="22"/>
            <w:szCs w:val="22"/>
            <w:lang w:val="en"/>
          </w:rPr>
          <w:t xml:space="preserve"> orders</w:t>
        </w:r>
      </w:ins>
    </w:p>
    <w:p w14:paraId="430842A2" w14:textId="77777777" w:rsidR="00D7680A" w:rsidRPr="00D7680A" w:rsidRDefault="00D7680A" w:rsidP="00D7680A">
      <w:pPr>
        <w:pStyle w:val="ListParagraph"/>
        <w:numPr>
          <w:ilvl w:val="0"/>
          <w:numId w:val="5"/>
        </w:numPr>
        <w:rPr>
          <w:ins w:id="283" w:author="Tam Le" w:date="2018-02-11T21:35:00Z"/>
          <w:rFonts w:ascii="Arial Hebrew" w:hAnsi="Arial Hebrew" w:cs="Arial Hebrew"/>
          <w:sz w:val="22"/>
          <w:szCs w:val="22"/>
        </w:rPr>
      </w:pPr>
      <w:ins w:id="284" w:author="Tam Le" w:date="2018-02-11T21:35:00Z">
        <w:r w:rsidRPr="00D7680A">
          <w:rPr>
            <w:rFonts w:ascii="Calibri" w:hAnsi="Calibri" w:cs="Calibri"/>
            <w:sz w:val="22"/>
            <w:szCs w:val="22"/>
            <w:lang w:val="en"/>
          </w:rPr>
          <w:t>Offered</w:t>
        </w:r>
        <w:r w:rsidRPr="00D7680A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 w:rsidRPr="00D7680A">
          <w:rPr>
            <w:rFonts w:ascii="Calibri" w:hAnsi="Calibri" w:cs="Calibri"/>
            <w:sz w:val="22"/>
            <w:szCs w:val="22"/>
            <w:lang w:val="en"/>
          </w:rPr>
          <w:t>variable customer services: receive orders, provide suggestions, and serving in-and-out foods</w:t>
        </w:r>
      </w:ins>
    </w:p>
    <w:p w14:paraId="4D107988" w14:textId="13501369" w:rsidR="00D7680A" w:rsidRPr="00D7680A" w:rsidRDefault="00D7680A">
      <w:pPr>
        <w:pStyle w:val="ListParagraph"/>
        <w:numPr>
          <w:ilvl w:val="0"/>
          <w:numId w:val="5"/>
        </w:numPr>
        <w:spacing w:line="240" w:lineRule="auto"/>
        <w:rPr>
          <w:ins w:id="285" w:author="Tam Le" w:date="2018-02-07T16:36:00Z"/>
          <w:rFonts w:ascii="Arial Hebrew" w:hAnsi="Arial Hebrew" w:cs="Arial Hebrew"/>
          <w:sz w:val="22"/>
          <w:szCs w:val="22"/>
          <w:lang w:val="en"/>
          <w:rPrChange w:id="286" w:author="Tam Le" w:date="2018-02-11T21:35:00Z">
            <w:rPr>
              <w:ins w:id="287" w:author="Tam Le" w:date="2018-02-07T16:36:00Z"/>
              <w:lang w:val="en"/>
            </w:rPr>
          </w:rPrChange>
        </w:rPr>
        <w:pPrChange w:id="288" w:author="Tam Le" w:date="2018-02-11T21:35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spacing w:line="240" w:lineRule="auto"/>
            <w:ind w:left="1080" w:hanging="360"/>
          </w:pPr>
        </w:pPrChange>
      </w:pPr>
      <w:ins w:id="289" w:author="Tam Le" w:date="2018-02-11T21:35:00Z"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Maintained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a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positive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>
          <w:rPr>
            <w:rFonts w:ascii="Calibri" w:hAnsi="Calibri" w:cs="Calibri"/>
            <w:sz w:val="22"/>
            <w:szCs w:val="22"/>
            <w:lang w:val="en"/>
          </w:rPr>
          <w:t xml:space="preserve">atmosphere for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customers</w:t>
        </w:r>
        <w:r>
          <w:rPr>
            <w:rFonts w:ascii="Calibri" w:hAnsi="Calibri" w:cs="Calibri"/>
            <w:sz w:val="22"/>
            <w:szCs w:val="22"/>
            <w:lang w:val="en"/>
          </w:rPr>
          <w:t xml:space="preserve">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and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>
          <w:rPr>
            <w:rFonts w:ascii="Calibri" w:hAnsi="Calibri" w:cs="Calibri"/>
            <w:sz w:val="22"/>
            <w:szCs w:val="22"/>
            <w:lang w:val="en"/>
          </w:rPr>
          <w:t xml:space="preserve">a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productive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environment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for</w:t>
        </w:r>
        <w:r w:rsidRPr="001B0A2C">
          <w:rPr>
            <w:rFonts w:ascii="Arial Hebrew" w:hAnsi="Arial Hebrew" w:cs="Arial Hebrew"/>
            <w:sz w:val="22"/>
            <w:szCs w:val="22"/>
            <w:lang w:val="en"/>
          </w:rPr>
          <w:t xml:space="preserve"> </w:t>
        </w:r>
        <w:r w:rsidRPr="001B0A2C">
          <w:rPr>
            <w:rFonts w:ascii="Calibri" w:eastAsia="Calibri" w:hAnsi="Calibri" w:cs="Calibri"/>
            <w:sz w:val="22"/>
            <w:szCs w:val="22"/>
            <w:lang w:val="en"/>
          </w:rPr>
          <w:t>coworkers</w:t>
        </w:r>
      </w:ins>
    </w:p>
    <w:p w14:paraId="6ADCC794" w14:textId="5C9883CD" w:rsidR="000F5C38" w:rsidRPr="00D7680A" w:rsidDel="00874C97" w:rsidRDefault="000F5C38">
      <w:pPr>
        <w:rPr>
          <w:del w:id="290" w:author="Tam Le" w:date="2018-02-07T16:48:00Z"/>
          <w:rFonts w:ascii="Arial Hebrew" w:hAnsi="Arial Hebrew" w:cs="Arial Hebrew"/>
          <w:sz w:val="22"/>
          <w:szCs w:val="22"/>
          <w:lang w:val="en"/>
          <w:rPrChange w:id="291" w:author="Tam Le" w:date="2018-02-11T21:35:00Z">
            <w:rPr>
              <w:del w:id="292" w:author="Tam Le" w:date="2018-02-07T16:48:00Z"/>
              <w:rFonts w:ascii="Arial Hebrew" w:hAnsi="Arial Hebrew" w:cs="Arial Hebrew"/>
              <w:lang w:val="en"/>
            </w:rPr>
          </w:rPrChange>
        </w:rPr>
        <w:pPrChange w:id="293" w:author="Tam Le" w:date="2018-02-11T21:39:00Z">
          <w:pPr>
            <w:pStyle w:val="ListParagraph"/>
            <w:numPr>
              <w:numId w:val="5"/>
            </w:numPr>
            <w:spacing w:line="240" w:lineRule="auto"/>
            <w:ind w:left="1080" w:hanging="360"/>
          </w:pPr>
        </w:pPrChange>
      </w:pPr>
      <w:moveToRangeStart w:id="294" w:author="Tam Le" w:date="2018-02-07T16:36:00Z" w:name="move505784739"/>
      <w:moveTo w:id="295" w:author="Tam Le" w:date="2018-02-07T16:36:00Z">
        <w:del w:id="296" w:author="Tam Le" w:date="2018-02-07T16:48:00Z">
          <w:r w:rsidRPr="00D7680A" w:rsidDel="00874C97">
            <w:rPr>
              <w:rFonts w:ascii="Calibri" w:eastAsia="Calibri" w:hAnsi="Calibri" w:cs="Calibri"/>
              <w:sz w:val="22"/>
              <w:szCs w:val="22"/>
              <w:lang w:val="en"/>
              <w:rPrChange w:id="297" w:author="Tam Le" w:date="2018-02-11T21:35:00Z">
                <w:rPr>
                  <w:lang w:val="en"/>
                </w:rPr>
              </w:rPrChange>
            </w:rPr>
            <w:delText>Operated</w:delText>
          </w:r>
          <w:r w:rsidRPr="00D7680A" w:rsidDel="00874C97">
            <w:rPr>
              <w:rFonts w:ascii="Arial Hebrew" w:hAnsi="Arial Hebrew" w:cs="Arial Hebrew"/>
              <w:sz w:val="22"/>
              <w:szCs w:val="22"/>
              <w:lang w:val="en"/>
              <w:rPrChange w:id="298" w:author="Tam Le" w:date="2018-02-11T21:35:00Z">
                <w:rPr>
                  <w:rFonts w:ascii="Arial Hebrew" w:hAnsi="Arial Hebrew" w:cs="Arial Hebrew"/>
                  <w:lang w:val="en"/>
                </w:rPr>
              </w:rPrChange>
            </w:rPr>
            <w:delText xml:space="preserve"> </w:delText>
          </w:r>
          <w:r w:rsidRPr="00D7680A" w:rsidDel="00874C97">
            <w:rPr>
              <w:rFonts w:ascii="Calibri" w:eastAsia="Calibri" w:hAnsi="Calibri" w:cs="Calibri"/>
              <w:sz w:val="22"/>
              <w:szCs w:val="22"/>
              <w:lang w:val="en"/>
              <w:rPrChange w:id="299" w:author="Tam Le" w:date="2018-02-11T21:35:00Z">
                <w:rPr>
                  <w:lang w:val="en"/>
                </w:rPr>
              </w:rPrChange>
            </w:rPr>
            <w:delText>the</w:delText>
          </w:r>
          <w:r w:rsidRPr="00D7680A" w:rsidDel="00874C97">
            <w:rPr>
              <w:rFonts w:ascii="Arial Hebrew" w:hAnsi="Arial Hebrew" w:cs="Arial Hebrew"/>
              <w:sz w:val="22"/>
              <w:szCs w:val="22"/>
              <w:lang w:val="en"/>
              <w:rPrChange w:id="300" w:author="Tam Le" w:date="2018-02-11T21:35:00Z">
                <w:rPr>
                  <w:rFonts w:ascii="Arial Hebrew" w:hAnsi="Arial Hebrew" w:cs="Arial Hebrew"/>
                  <w:lang w:val="en"/>
                </w:rPr>
              </w:rPrChange>
            </w:rPr>
            <w:delText xml:space="preserve"> </w:delText>
          </w:r>
          <w:r w:rsidRPr="00D7680A" w:rsidDel="00874C97">
            <w:rPr>
              <w:rFonts w:ascii="Calibri" w:eastAsia="Calibri" w:hAnsi="Calibri" w:cs="Calibri"/>
              <w:sz w:val="22"/>
              <w:szCs w:val="22"/>
              <w:lang w:val="en"/>
              <w:rPrChange w:id="301" w:author="Tam Le" w:date="2018-02-11T21:35:00Z">
                <w:rPr>
                  <w:lang w:val="en"/>
                </w:rPr>
              </w:rPrChange>
            </w:rPr>
            <w:delText>frontline</w:delText>
          </w:r>
          <w:r w:rsidRPr="00D7680A" w:rsidDel="00874C97">
            <w:rPr>
              <w:rFonts w:ascii="Arial Hebrew" w:hAnsi="Arial Hebrew" w:cs="Arial Hebrew"/>
              <w:sz w:val="22"/>
              <w:szCs w:val="22"/>
              <w:lang w:val="en"/>
              <w:rPrChange w:id="302" w:author="Tam Le" w:date="2018-02-11T21:35:00Z">
                <w:rPr>
                  <w:rFonts w:ascii="Arial Hebrew" w:hAnsi="Arial Hebrew" w:cs="Arial Hebrew"/>
                  <w:lang w:val="en"/>
                </w:rPr>
              </w:rPrChange>
            </w:rPr>
            <w:delText xml:space="preserve"> </w:delText>
          </w:r>
          <w:r w:rsidRPr="00D7680A" w:rsidDel="00874C97">
            <w:rPr>
              <w:rFonts w:ascii="Calibri" w:eastAsia="Calibri" w:hAnsi="Calibri" w:cs="Calibri"/>
              <w:sz w:val="22"/>
              <w:szCs w:val="22"/>
              <w:lang w:val="en"/>
              <w:rPrChange w:id="303" w:author="Tam Le" w:date="2018-02-11T21:35:00Z">
                <w:rPr>
                  <w:lang w:val="en"/>
                </w:rPr>
              </w:rPrChange>
            </w:rPr>
            <w:delText>cash</w:delText>
          </w:r>
          <w:r w:rsidRPr="00D7680A" w:rsidDel="00874C97">
            <w:rPr>
              <w:rFonts w:ascii="Arial Hebrew" w:hAnsi="Arial Hebrew" w:cs="Arial Hebrew"/>
              <w:sz w:val="22"/>
              <w:szCs w:val="22"/>
              <w:lang w:val="en"/>
              <w:rPrChange w:id="304" w:author="Tam Le" w:date="2018-02-11T21:35:00Z">
                <w:rPr>
                  <w:rFonts w:ascii="Arial Hebrew" w:hAnsi="Arial Hebrew" w:cs="Arial Hebrew"/>
                  <w:lang w:val="en"/>
                </w:rPr>
              </w:rPrChange>
            </w:rPr>
            <w:delText xml:space="preserve"> </w:delText>
          </w:r>
          <w:r w:rsidRPr="00D7680A" w:rsidDel="00874C97">
            <w:rPr>
              <w:rFonts w:ascii="Calibri" w:eastAsia="Calibri" w:hAnsi="Calibri" w:cs="Calibri"/>
              <w:sz w:val="22"/>
              <w:szCs w:val="22"/>
              <w:lang w:val="en"/>
              <w:rPrChange w:id="305" w:author="Tam Le" w:date="2018-02-11T21:35:00Z">
                <w:rPr>
                  <w:lang w:val="en"/>
                </w:rPr>
              </w:rPrChange>
            </w:rPr>
            <w:delText>register</w:delText>
          </w:r>
          <w:r w:rsidRPr="00D7680A" w:rsidDel="00874C97">
            <w:rPr>
              <w:rFonts w:ascii="Arial Hebrew" w:hAnsi="Arial Hebrew" w:cs="Arial Hebrew"/>
              <w:sz w:val="22"/>
              <w:szCs w:val="22"/>
              <w:lang w:val="en"/>
              <w:rPrChange w:id="306" w:author="Tam Le" w:date="2018-02-11T21:35:00Z">
                <w:rPr>
                  <w:rFonts w:ascii="Arial Hebrew" w:hAnsi="Arial Hebrew" w:cs="Arial Hebrew"/>
                  <w:lang w:val="en"/>
                </w:rPr>
              </w:rPrChange>
            </w:rPr>
            <w:delText>,</w:delText>
          </w:r>
        </w:del>
        <w:del w:id="307" w:author="Tam Le" w:date="2018-02-07T16:40:00Z">
          <w:r w:rsidRPr="00D7680A" w:rsidDel="00D86833">
            <w:rPr>
              <w:rFonts w:ascii="Arial Hebrew" w:hAnsi="Arial Hebrew" w:cs="Arial Hebrew"/>
              <w:sz w:val="22"/>
              <w:szCs w:val="22"/>
              <w:lang w:val="en"/>
              <w:rPrChange w:id="308" w:author="Tam Le" w:date="2018-02-11T21:35:00Z">
                <w:rPr>
                  <w:rFonts w:ascii="Arial Hebrew" w:hAnsi="Arial Hebrew" w:cs="Arial Hebrew"/>
                  <w:lang w:val="en"/>
                </w:rPr>
              </w:rPrChange>
            </w:rPr>
            <w:delText xml:space="preserve"> </w:delText>
          </w:r>
          <w:r w:rsidRPr="00D7680A" w:rsidDel="00D86833">
            <w:rPr>
              <w:rFonts w:ascii="Calibri" w:eastAsia="Calibri" w:hAnsi="Calibri" w:cs="Calibri"/>
              <w:sz w:val="22"/>
              <w:szCs w:val="22"/>
              <w:lang w:val="en"/>
              <w:rPrChange w:id="309" w:author="Tam Le" w:date="2018-02-11T21:35:00Z">
                <w:rPr>
                  <w:lang w:val="en"/>
                </w:rPr>
              </w:rPrChange>
            </w:rPr>
            <w:delText>answered</w:delText>
          </w:r>
          <w:r w:rsidRPr="00D7680A" w:rsidDel="00D86833">
            <w:rPr>
              <w:rFonts w:ascii="Arial Hebrew" w:hAnsi="Arial Hebrew" w:cs="Arial Hebrew"/>
              <w:sz w:val="22"/>
              <w:szCs w:val="22"/>
              <w:lang w:val="en"/>
              <w:rPrChange w:id="310" w:author="Tam Le" w:date="2018-02-11T21:35:00Z">
                <w:rPr>
                  <w:rFonts w:ascii="Arial Hebrew" w:hAnsi="Arial Hebrew" w:cs="Arial Hebrew"/>
                  <w:lang w:val="en"/>
                </w:rPr>
              </w:rPrChange>
            </w:rPr>
            <w:delText xml:space="preserve"> </w:delText>
          </w:r>
          <w:r w:rsidRPr="00D7680A" w:rsidDel="00D86833">
            <w:rPr>
              <w:rFonts w:ascii="Calibri" w:eastAsia="Calibri" w:hAnsi="Calibri" w:cs="Calibri"/>
              <w:sz w:val="22"/>
              <w:szCs w:val="22"/>
              <w:lang w:val="en"/>
              <w:rPrChange w:id="311" w:author="Tam Le" w:date="2018-02-11T21:35:00Z">
                <w:rPr>
                  <w:lang w:val="en"/>
                </w:rPr>
              </w:rPrChange>
            </w:rPr>
            <w:delText>phone</w:delText>
          </w:r>
          <w:r w:rsidRPr="00D7680A" w:rsidDel="00D86833">
            <w:rPr>
              <w:rFonts w:ascii="Arial Hebrew" w:hAnsi="Arial Hebrew" w:cs="Arial Hebrew"/>
              <w:sz w:val="22"/>
              <w:szCs w:val="22"/>
              <w:lang w:val="en"/>
              <w:rPrChange w:id="312" w:author="Tam Le" w:date="2018-02-11T21:35:00Z">
                <w:rPr>
                  <w:rFonts w:ascii="Arial Hebrew" w:hAnsi="Arial Hebrew" w:cs="Arial Hebrew"/>
                  <w:lang w:val="en"/>
                </w:rPr>
              </w:rPrChange>
            </w:rPr>
            <w:delText xml:space="preserve"> </w:delText>
          </w:r>
          <w:r w:rsidRPr="00D7680A" w:rsidDel="00D86833">
            <w:rPr>
              <w:rFonts w:ascii="Calibri" w:eastAsia="Calibri" w:hAnsi="Calibri" w:cs="Calibri"/>
              <w:sz w:val="22"/>
              <w:szCs w:val="22"/>
              <w:lang w:val="en"/>
              <w:rPrChange w:id="313" w:author="Tam Le" w:date="2018-02-11T21:35:00Z">
                <w:rPr>
                  <w:lang w:val="en"/>
                </w:rPr>
              </w:rPrChange>
            </w:rPr>
            <w:delText>calls</w:delText>
          </w:r>
          <w:r w:rsidRPr="00D7680A" w:rsidDel="00D86833">
            <w:rPr>
              <w:rFonts w:ascii="Arial Hebrew" w:hAnsi="Arial Hebrew" w:cs="Arial Hebrew"/>
              <w:sz w:val="22"/>
              <w:szCs w:val="22"/>
              <w:lang w:val="en"/>
              <w:rPrChange w:id="314" w:author="Tam Le" w:date="2018-02-11T21:35:00Z">
                <w:rPr>
                  <w:rFonts w:ascii="Arial Hebrew" w:hAnsi="Arial Hebrew" w:cs="Arial Hebrew"/>
                  <w:lang w:val="en"/>
                </w:rPr>
              </w:rPrChange>
            </w:rPr>
            <w:delText xml:space="preserve">, </w:delText>
          </w:r>
        </w:del>
        <w:del w:id="315" w:author="Tam Le" w:date="2018-02-07T16:48:00Z">
          <w:r w:rsidRPr="00D7680A" w:rsidDel="00874C97">
            <w:rPr>
              <w:rFonts w:ascii="Calibri" w:eastAsia="Calibri" w:hAnsi="Calibri" w:cs="Calibri"/>
              <w:sz w:val="22"/>
              <w:szCs w:val="22"/>
              <w:lang w:val="en"/>
              <w:rPrChange w:id="316" w:author="Tam Le" w:date="2018-02-11T21:35:00Z">
                <w:rPr>
                  <w:lang w:val="en"/>
                </w:rPr>
              </w:rPrChange>
            </w:rPr>
            <w:delText>and</w:delText>
          </w:r>
          <w:r w:rsidRPr="00D7680A" w:rsidDel="00874C97">
            <w:rPr>
              <w:rFonts w:ascii="Arial Hebrew" w:hAnsi="Arial Hebrew" w:cs="Arial Hebrew"/>
              <w:sz w:val="22"/>
              <w:szCs w:val="22"/>
              <w:lang w:val="en"/>
              <w:rPrChange w:id="317" w:author="Tam Le" w:date="2018-02-11T21:35:00Z">
                <w:rPr>
                  <w:rFonts w:ascii="Arial Hebrew" w:hAnsi="Arial Hebrew" w:cs="Arial Hebrew"/>
                  <w:lang w:val="en"/>
                </w:rPr>
              </w:rPrChange>
            </w:rPr>
            <w:delText xml:space="preserve"> </w:delText>
          </w:r>
        </w:del>
        <w:del w:id="318" w:author="Tam Le" w:date="2018-02-07T16:39:00Z">
          <w:r w:rsidRPr="00D7680A" w:rsidDel="00D86833">
            <w:rPr>
              <w:rFonts w:ascii="Calibri" w:eastAsia="Calibri" w:hAnsi="Calibri" w:cs="Calibri"/>
              <w:sz w:val="22"/>
              <w:szCs w:val="22"/>
              <w:lang w:val="en"/>
              <w:rPrChange w:id="319" w:author="Tam Le" w:date="2018-02-11T21:35:00Z">
                <w:rPr>
                  <w:lang w:val="en"/>
                </w:rPr>
              </w:rPrChange>
            </w:rPr>
            <w:delText>offered</w:delText>
          </w:r>
          <w:r w:rsidRPr="00D7680A" w:rsidDel="00D86833">
            <w:rPr>
              <w:rFonts w:ascii="Arial Hebrew" w:hAnsi="Arial Hebrew" w:cs="Arial Hebrew"/>
              <w:sz w:val="22"/>
              <w:szCs w:val="22"/>
              <w:lang w:val="en"/>
              <w:rPrChange w:id="320" w:author="Tam Le" w:date="2018-02-11T21:35:00Z">
                <w:rPr>
                  <w:rFonts w:ascii="Arial Hebrew" w:hAnsi="Arial Hebrew" w:cs="Arial Hebrew"/>
                  <w:lang w:val="en"/>
                </w:rPr>
              </w:rPrChange>
            </w:rPr>
            <w:delText xml:space="preserve"> </w:delText>
          </w:r>
          <w:r w:rsidRPr="00D7680A" w:rsidDel="00D86833">
            <w:rPr>
              <w:rFonts w:ascii="Calibri" w:eastAsia="Calibri" w:hAnsi="Calibri" w:cs="Calibri"/>
              <w:sz w:val="22"/>
              <w:szCs w:val="22"/>
              <w:lang w:val="en"/>
              <w:rPrChange w:id="321" w:author="Tam Le" w:date="2018-02-11T21:35:00Z">
                <w:rPr>
                  <w:lang w:val="en"/>
                </w:rPr>
              </w:rPrChange>
            </w:rPr>
            <w:delText>exceptional</w:delText>
          </w:r>
          <w:r w:rsidRPr="00D7680A" w:rsidDel="00D86833">
            <w:rPr>
              <w:rFonts w:ascii="Arial Hebrew" w:hAnsi="Arial Hebrew" w:cs="Arial Hebrew"/>
              <w:sz w:val="22"/>
              <w:szCs w:val="22"/>
              <w:lang w:val="en"/>
              <w:rPrChange w:id="322" w:author="Tam Le" w:date="2018-02-11T21:35:00Z">
                <w:rPr>
                  <w:rFonts w:ascii="Arial Hebrew" w:hAnsi="Arial Hebrew" w:cs="Arial Hebrew"/>
                  <w:lang w:val="en"/>
                </w:rPr>
              </w:rPrChange>
            </w:rPr>
            <w:delText xml:space="preserve"> </w:delText>
          </w:r>
          <w:r w:rsidRPr="00D7680A" w:rsidDel="00D86833">
            <w:rPr>
              <w:rFonts w:ascii="Calibri" w:eastAsia="Calibri" w:hAnsi="Calibri" w:cs="Calibri"/>
              <w:sz w:val="22"/>
              <w:szCs w:val="22"/>
              <w:lang w:val="en"/>
              <w:rPrChange w:id="323" w:author="Tam Le" w:date="2018-02-11T21:35:00Z">
                <w:rPr>
                  <w:lang w:val="en"/>
                </w:rPr>
              </w:rPrChange>
            </w:rPr>
            <w:delText>customer</w:delText>
          </w:r>
          <w:r w:rsidRPr="00D7680A" w:rsidDel="00D86833">
            <w:rPr>
              <w:rFonts w:ascii="Arial Hebrew" w:hAnsi="Arial Hebrew" w:cs="Arial Hebrew"/>
              <w:sz w:val="22"/>
              <w:szCs w:val="22"/>
              <w:lang w:val="en"/>
              <w:rPrChange w:id="324" w:author="Tam Le" w:date="2018-02-11T21:35:00Z">
                <w:rPr>
                  <w:rFonts w:ascii="Arial Hebrew" w:hAnsi="Arial Hebrew" w:cs="Arial Hebrew"/>
                  <w:lang w:val="en"/>
                </w:rPr>
              </w:rPrChange>
            </w:rPr>
            <w:delText xml:space="preserve"> </w:delText>
          </w:r>
          <w:r w:rsidRPr="00D7680A" w:rsidDel="00D86833">
            <w:rPr>
              <w:rFonts w:ascii="Calibri" w:eastAsia="Calibri" w:hAnsi="Calibri" w:cs="Calibri"/>
              <w:sz w:val="22"/>
              <w:szCs w:val="22"/>
              <w:lang w:val="en"/>
              <w:rPrChange w:id="325" w:author="Tam Le" w:date="2018-02-11T21:35:00Z">
                <w:rPr>
                  <w:lang w:val="en"/>
                </w:rPr>
              </w:rPrChange>
            </w:rPr>
            <w:delText>service</w:delText>
          </w:r>
          <w:r w:rsidRPr="00D7680A" w:rsidDel="00D86833">
            <w:rPr>
              <w:rFonts w:ascii="Arial Hebrew" w:hAnsi="Arial Hebrew" w:cs="Arial Hebrew"/>
              <w:sz w:val="22"/>
              <w:szCs w:val="22"/>
              <w:lang w:val="en"/>
              <w:rPrChange w:id="326" w:author="Tam Le" w:date="2018-02-11T21:35:00Z">
                <w:rPr>
                  <w:rFonts w:ascii="Arial Hebrew" w:hAnsi="Arial Hebrew" w:cs="Arial Hebrew"/>
                  <w:lang w:val="en"/>
                </w:rPr>
              </w:rPrChange>
            </w:rPr>
            <w:delText xml:space="preserve"> </w:delText>
          </w:r>
        </w:del>
      </w:moveTo>
    </w:p>
    <w:moveToRangeEnd w:id="294"/>
    <w:p w14:paraId="0D03F58D" w14:textId="4FDC982A" w:rsidR="00F62074" w:rsidRPr="001B0A2C" w:rsidDel="00874C97" w:rsidRDefault="00F62074">
      <w:pPr>
        <w:ind w:left="720"/>
        <w:rPr>
          <w:del w:id="327" w:author="Tam Le" w:date="2018-02-07T16:47:00Z"/>
          <w:rFonts w:ascii="Arial Hebrew" w:hAnsi="Arial Hebrew" w:cs="Arial Hebrew"/>
          <w:lang w:val="en"/>
        </w:rPr>
        <w:pPrChange w:id="328" w:author="Tam Le" w:date="2018-02-11T21:35:00Z">
          <w:pPr>
            <w:pStyle w:val="ListParagraph"/>
            <w:numPr>
              <w:numId w:val="5"/>
            </w:numPr>
            <w:spacing w:line="240" w:lineRule="auto"/>
            <w:ind w:left="1080" w:hanging="360"/>
          </w:pPr>
        </w:pPrChange>
      </w:pPr>
      <w:del w:id="329" w:author="Tam Le" w:date="2018-02-07T16:47:00Z">
        <w:r w:rsidRPr="001B0A2C" w:rsidDel="00874C97">
          <w:rPr>
            <w:lang w:val="en"/>
          </w:rPr>
          <w:delText>Maintained</w:delText>
        </w:r>
        <w:r w:rsidRPr="001B0A2C" w:rsidDel="00874C97">
          <w:rPr>
            <w:rFonts w:ascii="Arial Hebrew" w:hAnsi="Arial Hebrew" w:cs="Arial Hebrew"/>
            <w:lang w:val="en"/>
          </w:rPr>
          <w:delText xml:space="preserve"> </w:delText>
        </w:r>
        <w:r w:rsidRPr="001B0A2C" w:rsidDel="00874C97">
          <w:rPr>
            <w:lang w:val="en"/>
          </w:rPr>
          <w:delText>a</w:delText>
        </w:r>
        <w:r w:rsidRPr="001B0A2C" w:rsidDel="00874C97">
          <w:rPr>
            <w:rFonts w:ascii="Arial Hebrew" w:hAnsi="Arial Hebrew" w:cs="Arial Hebrew"/>
            <w:lang w:val="en"/>
          </w:rPr>
          <w:delText xml:space="preserve"> </w:delText>
        </w:r>
        <w:r w:rsidRPr="001B0A2C" w:rsidDel="00874C97">
          <w:rPr>
            <w:lang w:val="en"/>
          </w:rPr>
          <w:delText>positive</w:delText>
        </w:r>
        <w:r w:rsidRPr="001B0A2C" w:rsidDel="00874C97">
          <w:rPr>
            <w:rFonts w:ascii="Arial Hebrew" w:hAnsi="Arial Hebrew" w:cs="Arial Hebrew"/>
            <w:lang w:val="en"/>
          </w:rPr>
          <w:delText xml:space="preserve"> </w:delText>
        </w:r>
        <w:r w:rsidRPr="001B0A2C" w:rsidDel="00874C97">
          <w:rPr>
            <w:lang w:val="en"/>
          </w:rPr>
          <w:delText>and</w:delText>
        </w:r>
        <w:r w:rsidRPr="001B0A2C" w:rsidDel="00874C97">
          <w:rPr>
            <w:rFonts w:ascii="Arial Hebrew" w:hAnsi="Arial Hebrew" w:cs="Arial Hebrew"/>
            <w:lang w:val="en"/>
          </w:rPr>
          <w:delText xml:space="preserve"> </w:delText>
        </w:r>
        <w:r w:rsidRPr="001B0A2C" w:rsidDel="00874C97">
          <w:rPr>
            <w:lang w:val="en"/>
          </w:rPr>
          <w:delText>productive</w:delText>
        </w:r>
        <w:r w:rsidRPr="001B0A2C" w:rsidDel="00874C97">
          <w:rPr>
            <w:rFonts w:ascii="Arial Hebrew" w:hAnsi="Arial Hebrew" w:cs="Arial Hebrew"/>
            <w:lang w:val="en"/>
          </w:rPr>
          <w:delText xml:space="preserve"> </w:delText>
        </w:r>
        <w:r w:rsidRPr="001B0A2C" w:rsidDel="00874C97">
          <w:rPr>
            <w:lang w:val="en"/>
          </w:rPr>
          <w:delText>environment</w:delText>
        </w:r>
        <w:r w:rsidRPr="001B0A2C" w:rsidDel="00874C97">
          <w:rPr>
            <w:rFonts w:ascii="Arial Hebrew" w:hAnsi="Arial Hebrew" w:cs="Arial Hebrew"/>
            <w:lang w:val="en"/>
          </w:rPr>
          <w:delText xml:space="preserve"> </w:delText>
        </w:r>
        <w:r w:rsidRPr="001B0A2C" w:rsidDel="00874C97">
          <w:rPr>
            <w:lang w:val="en"/>
          </w:rPr>
          <w:delText>for</w:delText>
        </w:r>
        <w:r w:rsidRPr="001B0A2C" w:rsidDel="00874C97">
          <w:rPr>
            <w:rFonts w:ascii="Arial Hebrew" w:hAnsi="Arial Hebrew" w:cs="Arial Hebrew"/>
            <w:lang w:val="en"/>
          </w:rPr>
          <w:delText xml:space="preserve"> </w:delText>
        </w:r>
      </w:del>
      <w:del w:id="330" w:author="Tam Le" w:date="2018-02-07T16:41:00Z">
        <w:r w:rsidRPr="001B0A2C" w:rsidDel="008B3735">
          <w:rPr>
            <w:lang w:val="en"/>
          </w:rPr>
          <w:delText>both</w:delText>
        </w:r>
        <w:r w:rsidRPr="001B0A2C" w:rsidDel="008B3735">
          <w:rPr>
            <w:rFonts w:ascii="Arial Hebrew" w:hAnsi="Arial Hebrew" w:cs="Arial Hebrew"/>
            <w:lang w:val="en"/>
          </w:rPr>
          <w:delText xml:space="preserve"> </w:delText>
        </w:r>
      </w:del>
      <w:del w:id="331" w:author="Tam Le" w:date="2018-02-07T16:47:00Z">
        <w:r w:rsidRPr="001B0A2C" w:rsidDel="00874C97">
          <w:rPr>
            <w:lang w:val="en"/>
          </w:rPr>
          <w:delText>customers</w:delText>
        </w:r>
      </w:del>
      <w:del w:id="332" w:author="Tam Le" w:date="2018-02-07T16:41:00Z">
        <w:r w:rsidRPr="001B0A2C" w:rsidDel="008B3735">
          <w:rPr>
            <w:rFonts w:ascii="Arial Hebrew" w:hAnsi="Arial Hebrew" w:cs="Arial Hebrew"/>
            <w:lang w:val="en"/>
          </w:rPr>
          <w:delText xml:space="preserve"> </w:delText>
        </w:r>
        <w:r w:rsidRPr="001B0A2C" w:rsidDel="008B3735">
          <w:rPr>
            <w:lang w:val="en"/>
          </w:rPr>
          <w:delText>and</w:delText>
        </w:r>
        <w:r w:rsidRPr="001B0A2C" w:rsidDel="008B3735">
          <w:rPr>
            <w:rFonts w:ascii="Arial Hebrew" w:hAnsi="Arial Hebrew" w:cs="Arial Hebrew"/>
            <w:lang w:val="en"/>
          </w:rPr>
          <w:delText xml:space="preserve"> </w:delText>
        </w:r>
        <w:r w:rsidRPr="001B0A2C" w:rsidDel="008B3735">
          <w:rPr>
            <w:lang w:val="en"/>
          </w:rPr>
          <w:delText>coworkers</w:delText>
        </w:r>
      </w:del>
    </w:p>
    <w:p w14:paraId="6BEFDF10" w14:textId="5FAF8060" w:rsidR="00F62074" w:rsidRPr="001B0A2C" w:rsidDel="00D7680A" w:rsidRDefault="00F62074">
      <w:pPr>
        <w:ind w:left="720"/>
        <w:rPr>
          <w:del w:id="333" w:author="Tam Le" w:date="2018-02-11T21:35:00Z"/>
          <w:rFonts w:ascii="Arial Hebrew" w:hAnsi="Arial Hebrew" w:cs="Arial Hebrew"/>
          <w:lang w:val="en"/>
        </w:rPr>
        <w:pPrChange w:id="334" w:author="Tam Le" w:date="2018-02-11T21:35:00Z">
          <w:pPr>
            <w:pStyle w:val="ListParagraph"/>
            <w:numPr>
              <w:numId w:val="5"/>
            </w:numPr>
            <w:spacing w:line="240" w:lineRule="auto"/>
            <w:ind w:left="1080" w:hanging="360"/>
          </w:pPr>
        </w:pPrChange>
      </w:pPr>
      <w:moveFromRangeStart w:id="335" w:author="Tam Le" w:date="2018-02-07T16:36:00Z" w:name="move505784739"/>
      <w:moveFrom w:id="336" w:author="Tam Le" w:date="2018-02-07T16:36:00Z">
        <w:r w:rsidRPr="001B0A2C" w:rsidDel="000F5C38">
          <w:rPr>
            <w:lang w:val="en"/>
          </w:rPr>
          <w:t>Operated</w:t>
        </w:r>
        <w:r w:rsidRPr="001B0A2C" w:rsidDel="000F5C38">
          <w:rPr>
            <w:rFonts w:ascii="Arial Hebrew" w:hAnsi="Arial Hebrew" w:cs="Arial Hebrew"/>
            <w:lang w:val="en"/>
          </w:rPr>
          <w:t xml:space="preserve"> </w:t>
        </w:r>
        <w:r w:rsidRPr="001B0A2C" w:rsidDel="000F5C38">
          <w:rPr>
            <w:lang w:val="en"/>
          </w:rPr>
          <w:t>the</w:t>
        </w:r>
        <w:r w:rsidRPr="001B0A2C" w:rsidDel="000F5C38">
          <w:rPr>
            <w:rFonts w:ascii="Arial Hebrew" w:hAnsi="Arial Hebrew" w:cs="Arial Hebrew"/>
            <w:lang w:val="en"/>
          </w:rPr>
          <w:t xml:space="preserve"> </w:t>
        </w:r>
        <w:r w:rsidRPr="001B0A2C" w:rsidDel="000F5C38">
          <w:rPr>
            <w:lang w:val="en"/>
          </w:rPr>
          <w:t>frontline</w:t>
        </w:r>
        <w:r w:rsidRPr="001B0A2C" w:rsidDel="000F5C38">
          <w:rPr>
            <w:rFonts w:ascii="Arial Hebrew" w:hAnsi="Arial Hebrew" w:cs="Arial Hebrew"/>
            <w:lang w:val="en"/>
          </w:rPr>
          <w:t xml:space="preserve"> </w:t>
        </w:r>
        <w:r w:rsidRPr="001B0A2C" w:rsidDel="000F5C38">
          <w:rPr>
            <w:lang w:val="en"/>
          </w:rPr>
          <w:t>cash</w:t>
        </w:r>
        <w:r w:rsidRPr="001B0A2C" w:rsidDel="000F5C38">
          <w:rPr>
            <w:rFonts w:ascii="Arial Hebrew" w:hAnsi="Arial Hebrew" w:cs="Arial Hebrew"/>
            <w:lang w:val="en"/>
          </w:rPr>
          <w:t xml:space="preserve"> </w:t>
        </w:r>
        <w:r w:rsidRPr="001B0A2C" w:rsidDel="000F5C38">
          <w:rPr>
            <w:lang w:val="en"/>
          </w:rPr>
          <w:t>register</w:t>
        </w:r>
        <w:r w:rsidRPr="001B0A2C" w:rsidDel="000F5C38">
          <w:rPr>
            <w:rFonts w:ascii="Arial Hebrew" w:hAnsi="Arial Hebrew" w:cs="Arial Hebrew"/>
            <w:lang w:val="en"/>
          </w:rPr>
          <w:t xml:space="preserve">, </w:t>
        </w:r>
        <w:r w:rsidR="00346062" w:rsidRPr="001B0A2C" w:rsidDel="000F5C38">
          <w:rPr>
            <w:lang w:val="en"/>
          </w:rPr>
          <w:t>answered</w:t>
        </w:r>
        <w:r w:rsidR="00346062" w:rsidRPr="001B0A2C" w:rsidDel="000F5C38">
          <w:rPr>
            <w:rFonts w:ascii="Arial Hebrew" w:hAnsi="Arial Hebrew" w:cs="Arial Hebrew"/>
            <w:lang w:val="en"/>
          </w:rPr>
          <w:t xml:space="preserve"> </w:t>
        </w:r>
        <w:r w:rsidR="00346062" w:rsidRPr="001B0A2C" w:rsidDel="000F5C38">
          <w:rPr>
            <w:lang w:val="en"/>
          </w:rPr>
          <w:t>phone</w:t>
        </w:r>
        <w:r w:rsidR="00346062" w:rsidRPr="001B0A2C" w:rsidDel="000F5C38">
          <w:rPr>
            <w:rFonts w:ascii="Arial Hebrew" w:hAnsi="Arial Hebrew" w:cs="Arial Hebrew"/>
            <w:lang w:val="en"/>
          </w:rPr>
          <w:t xml:space="preserve"> </w:t>
        </w:r>
        <w:r w:rsidR="00346062" w:rsidRPr="001B0A2C" w:rsidDel="000F5C38">
          <w:rPr>
            <w:lang w:val="en"/>
          </w:rPr>
          <w:t>calls</w:t>
        </w:r>
        <w:r w:rsidR="00346062" w:rsidRPr="001B0A2C" w:rsidDel="000F5C38">
          <w:rPr>
            <w:rFonts w:ascii="Arial Hebrew" w:hAnsi="Arial Hebrew" w:cs="Arial Hebrew"/>
            <w:lang w:val="en"/>
          </w:rPr>
          <w:t xml:space="preserve">, </w:t>
        </w:r>
        <w:r w:rsidRPr="001B0A2C" w:rsidDel="000F5C38">
          <w:rPr>
            <w:lang w:val="en"/>
          </w:rPr>
          <w:t>and</w:t>
        </w:r>
        <w:r w:rsidRPr="001B0A2C" w:rsidDel="000F5C38">
          <w:rPr>
            <w:rFonts w:ascii="Arial Hebrew" w:hAnsi="Arial Hebrew" w:cs="Arial Hebrew"/>
            <w:lang w:val="en"/>
          </w:rPr>
          <w:t xml:space="preserve"> </w:t>
        </w:r>
        <w:r w:rsidRPr="001B0A2C" w:rsidDel="000F5C38">
          <w:rPr>
            <w:lang w:val="en"/>
          </w:rPr>
          <w:t>offered</w:t>
        </w:r>
        <w:r w:rsidRPr="001B0A2C" w:rsidDel="000F5C38">
          <w:rPr>
            <w:rFonts w:ascii="Arial Hebrew" w:hAnsi="Arial Hebrew" w:cs="Arial Hebrew"/>
            <w:lang w:val="en"/>
          </w:rPr>
          <w:t xml:space="preserve"> </w:t>
        </w:r>
        <w:r w:rsidRPr="001B0A2C" w:rsidDel="000F5C38">
          <w:rPr>
            <w:lang w:val="en"/>
          </w:rPr>
          <w:t>exceptional</w:t>
        </w:r>
        <w:r w:rsidRPr="001B0A2C" w:rsidDel="000F5C38">
          <w:rPr>
            <w:rFonts w:ascii="Arial Hebrew" w:hAnsi="Arial Hebrew" w:cs="Arial Hebrew"/>
            <w:lang w:val="en"/>
          </w:rPr>
          <w:t xml:space="preserve"> </w:t>
        </w:r>
        <w:r w:rsidRPr="001B0A2C" w:rsidDel="000F5C38">
          <w:rPr>
            <w:lang w:val="en"/>
          </w:rPr>
          <w:t>customer</w:t>
        </w:r>
        <w:r w:rsidRPr="001B0A2C" w:rsidDel="000F5C38">
          <w:rPr>
            <w:rFonts w:ascii="Arial Hebrew" w:hAnsi="Arial Hebrew" w:cs="Arial Hebrew"/>
            <w:lang w:val="en"/>
          </w:rPr>
          <w:t xml:space="preserve"> </w:t>
        </w:r>
        <w:r w:rsidRPr="001B0A2C" w:rsidDel="000F5C38">
          <w:rPr>
            <w:lang w:val="en"/>
          </w:rPr>
          <w:t>se</w:t>
        </w:r>
        <w:del w:id="337" w:author="Tam Le" w:date="2018-02-11T21:35:00Z">
          <w:r w:rsidRPr="001B0A2C" w:rsidDel="00D7680A">
            <w:rPr>
              <w:lang w:val="en"/>
            </w:rPr>
            <w:delText>rvice</w:delText>
          </w:r>
          <w:r w:rsidRPr="001B0A2C" w:rsidDel="00D7680A">
            <w:rPr>
              <w:rFonts w:ascii="Arial Hebrew" w:hAnsi="Arial Hebrew" w:cs="Arial Hebrew"/>
              <w:lang w:val="en"/>
            </w:rPr>
            <w:delText xml:space="preserve"> </w:delText>
          </w:r>
        </w:del>
      </w:moveFrom>
    </w:p>
    <w:moveFromRangeEnd w:id="335"/>
    <w:p w14:paraId="6DD731D2" w14:textId="5EB7D522" w:rsidR="00390B6D" w:rsidRPr="00874C97" w:rsidDel="000F5C38" w:rsidRDefault="00390B6D">
      <w:pPr>
        <w:autoSpaceDE w:val="0"/>
        <w:autoSpaceDN w:val="0"/>
        <w:adjustRightInd w:val="0"/>
        <w:rPr>
          <w:del w:id="338" w:author="Tam Le" w:date="2018-02-07T16:36:00Z"/>
          <w:rFonts w:ascii="Arial Hebrew" w:hAnsi="Arial Hebrew" w:cs="Arial Hebrew"/>
          <w:sz w:val="22"/>
          <w:szCs w:val="22"/>
          <w:rPrChange w:id="339" w:author="Tam Le" w:date="2018-02-07T16:47:00Z">
            <w:rPr>
              <w:del w:id="340" w:author="Tam Le" w:date="2018-02-07T16:36:00Z"/>
              <w:rFonts w:ascii="Arial Hebrew" w:hAnsi="Arial Hebrew" w:cs="Arial Hebrew"/>
            </w:rPr>
          </w:rPrChange>
        </w:rPr>
        <w:pPrChange w:id="341" w:author="Tam Le" w:date="2018-02-07T16:47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spacing w:line="240" w:lineRule="auto"/>
            <w:ind w:left="1080" w:hanging="360"/>
          </w:pPr>
        </w:pPrChange>
      </w:pPr>
      <w:del w:id="342" w:author="Tam Le" w:date="2018-02-07T16:45:00Z">
        <w:r w:rsidRPr="00D7680A" w:rsidDel="009E6EBC">
          <w:rPr>
            <w:rFonts w:ascii="Calibri" w:eastAsia="Calibri" w:hAnsi="Calibri" w:cs="Calibri"/>
            <w:sz w:val="22"/>
            <w:szCs w:val="22"/>
            <w:lang w:val="en"/>
            <w:rPrChange w:id="343" w:author="Tam Le" w:date="2018-02-11T21:35:00Z">
              <w:rPr>
                <w:rFonts w:eastAsia="Calibri"/>
                <w:lang w:val="en"/>
              </w:rPr>
            </w:rPrChange>
          </w:rPr>
          <w:delText>Multitasking</w:delText>
        </w:r>
      </w:del>
      <w:del w:id="344" w:author="Tam Le" w:date="2018-01-30T13:44:00Z">
        <w:r w:rsidRPr="00874C97" w:rsidDel="008C6DBC">
          <w:rPr>
            <w:rFonts w:ascii="Arial Hebrew" w:hAnsi="Arial Hebrew" w:cs="Arial Hebrew"/>
            <w:sz w:val="22"/>
            <w:szCs w:val="22"/>
            <w:lang w:val="en"/>
            <w:rPrChange w:id="345" w:author="Tam Le" w:date="2018-02-07T16:47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Pr="00874C97" w:rsidDel="008C6DBC">
          <w:rPr>
            <w:rFonts w:ascii="Calibri" w:eastAsia="Calibri" w:hAnsi="Calibri" w:cs="Calibri"/>
            <w:sz w:val="22"/>
            <w:szCs w:val="22"/>
            <w:lang w:val="en"/>
            <w:rPrChange w:id="346" w:author="Tam Le" w:date="2018-02-07T16:47:00Z">
              <w:rPr>
                <w:lang w:val="en"/>
              </w:rPr>
            </w:rPrChange>
          </w:rPr>
          <w:delText>of</w:delText>
        </w:r>
        <w:r w:rsidRPr="00874C97" w:rsidDel="008C6DBC">
          <w:rPr>
            <w:rFonts w:ascii="Arial Hebrew" w:hAnsi="Arial Hebrew" w:cs="Arial Hebrew"/>
            <w:sz w:val="22"/>
            <w:szCs w:val="22"/>
            <w:lang w:val="en"/>
            <w:rPrChange w:id="347" w:author="Tam Le" w:date="2018-02-07T16:47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</w:del>
      <w:del w:id="348" w:author="Tam Le" w:date="2018-02-07T16:44:00Z">
        <w:r w:rsidRPr="00874C97" w:rsidDel="009E6EBC">
          <w:rPr>
            <w:rFonts w:ascii="Calibri" w:eastAsia="Calibri" w:hAnsi="Calibri" w:cs="Calibri"/>
            <w:sz w:val="22"/>
            <w:szCs w:val="22"/>
            <w:lang w:val="en"/>
            <w:rPrChange w:id="349" w:author="Tam Le" w:date="2018-02-07T16:47:00Z">
              <w:rPr>
                <w:lang w:val="en"/>
              </w:rPr>
            </w:rPrChange>
          </w:rPr>
          <w:delText>cashier</w:delText>
        </w:r>
        <w:r w:rsidRPr="00874C97" w:rsidDel="009E6EBC">
          <w:rPr>
            <w:rFonts w:ascii="Arial Hebrew" w:hAnsi="Arial Hebrew" w:cs="Arial Hebrew"/>
            <w:sz w:val="22"/>
            <w:szCs w:val="22"/>
            <w:lang w:val="en"/>
            <w:rPrChange w:id="350" w:author="Tam Le" w:date="2018-02-07T16:47:00Z">
              <w:rPr>
                <w:rFonts w:ascii="Arial Hebrew" w:hAnsi="Arial Hebrew" w:cs="Arial Hebrew"/>
                <w:lang w:val="en"/>
              </w:rPr>
            </w:rPrChange>
          </w:rPr>
          <w:delText xml:space="preserve">, </w:delText>
        </w:r>
        <w:r w:rsidRPr="00874C97" w:rsidDel="009E6EBC">
          <w:rPr>
            <w:rFonts w:ascii="Calibri" w:eastAsia="Calibri" w:hAnsi="Calibri" w:cs="Calibri"/>
            <w:sz w:val="22"/>
            <w:szCs w:val="22"/>
            <w:lang w:val="en"/>
            <w:rPrChange w:id="351" w:author="Tam Le" w:date="2018-02-07T16:47:00Z">
              <w:rPr>
                <w:lang w:val="en"/>
              </w:rPr>
            </w:rPrChange>
          </w:rPr>
          <w:delText>ma</w:delText>
        </w:r>
      </w:del>
      <w:del w:id="352" w:author="Tam Le" w:date="2018-01-30T13:44:00Z">
        <w:r w:rsidRPr="00874C97" w:rsidDel="008C6DBC">
          <w:rPr>
            <w:rFonts w:ascii="Calibri" w:eastAsia="Calibri" w:hAnsi="Calibri" w:cs="Calibri"/>
            <w:sz w:val="22"/>
            <w:szCs w:val="22"/>
            <w:lang w:val="en"/>
            <w:rPrChange w:id="353" w:author="Tam Le" w:date="2018-02-07T16:47:00Z">
              <w:rPr>
                <w:lang w:val="en"/>
              </w:rPr>
            </w:rPrChange>
          </w:rPr>
          <w:delText>k</w:delText>
        </w:r>
      </w:del>
      <w:del w:id="354" w:author="Tam Le" w:date="2018-02-07T16:44:00Z">
        <w:r w:rsidRPr="00874C97" w:rsidDel="009E6EBC">
          <w:rPr>
            <w:rFonts w:ascii="Calibri" w:eastAsia="Calibri" w:hAnsi="Calibri" w:cs="Calibri"/>
            <w:sz w:val="22"/>
            <w:szCs w:val="22"/>
            <w:lang w:val="en"/>
            <w:rPrChange w:id="355" w:author="Tam Le" w:date="2018-02-07T16:47:00Z">
              <w:rPr>
                <w:lang w:val="en"/>
              </w:rPr>
            </w:rPrChange>
          </w:rPr>
          <w:delText>e</w:delText>
        </w:r>
        <w:r w:rsidRPr="00874C97" w:rsidDel="009E6EBC">
          <w:rPr>
            <w:rFonts w:ascii="Arial Hebrew" w:hAnsi="Arial Hebrew" w:cs="Arial Hebrew"/>
            <w:sz w:val="22"/>
            <w:szCs w:val="22"/>
            <w:lang w:val="en"/>
            <w:rPrChange w:id="356" w:author="Tam Le" w:date="2018-02-07T16:47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Pr="00874C97" w:rsidDel="009E6EBC">
          <w:rPr>
            <w:rFonts w:ascii="Calibri" w:eastAsia="Calibri" w:hAnsi="Calibri" w:cs="Calibri"/>
            <w:sz w:val="22"/>
            <w:szCs w:val="22"/>
            <w:lang w:val="en"/>
            <w:rPrChange w:id="357" w:author="Tam Le" w:date="2018-02-07T16:47:00Z">
              <w:rPr>
                <w:lang w:val="en"/>
              </w:rPr>
            </w:rPrChange>
          </w:rPr>
          <w:delText>drink</w:delText>
        </w:r>
        <w:r w:rsidRPr="00874C97" w:rsidDel="009E6EBC">
          <w:rPr>
            <w:rFonts w:ascii="Arial Hebrew" w:hAnsi="Arial Hebrew" w:cs="Arial Hebrew"/>
            <w:sz w:val="22"/>
            <w:szCs w:val="22"/>
            <w:lang w:val="en"/>
            <w:rPrChange w:id="358" w:author="Tam Le" w:date="2018-02-07T16:47:00Z">
              <w:rPr>
                <w:rFonts w:ascii="Arial Hebrew" w:hAnsi="Arial Hebrew" w:cs="Arial Hebrew"/>
                <w:lang w:val="en"/>
              </w:rPr>
            </w:rPrChange>
          </w:rPr>
          <w:delText xml:space="preserve">, </w:delText>
        </w:r>
        <w:r w:rsidRPr="00874C97" w:rsidDel="009E6EBC">
          <w:rPr>
            <w:rFonts w:ascii="Calibri" w:eastAsia="Calibri" w:hAnsi="Calibri" w:cs="Calibri"/>
            <w:sz w:val="22"/>
            <w:szCs w:val="22"/>
            <w:lang w:val="en"/>
            <w:rPrChange w:id="359" w:author="Tam Le" w:date="2018-02-07T16:47:00Z">
              <w:rPr>
                <w:lang w:val="en"/>
              </w:rPr>
            </w:rPrChange>
          </w:rPr>
          <w:delText>waitress</w:delText>
        </w:r>
        <w:r w:rsidRPr="00874C97" w:rsidDel="009E6EBC">
          <w:rPr>
            <w:rFonts w:ascii="Arial Hebrew" w:hAnsi="Arial Hebrew" w:cs="Arial Hebrew"/>
            <w:sz w:val="22"/>
            <w:szCs w:val="22"/>
            <w:lang w:val="en"/>
            <w:rPrChange w:id="360" w:author="Tam Le" w:date="2018-02-07T16:47:00Z">
              <w:rPr>
                <w:rFonts w:ascii="Arial Hebrew" w:hAnsi="Arial Hebrew" w:cs="Arial Hebrew"/>
                <w:lang w:val="en"/>
              </w:rPr>
            </w:rPrChange>
          </w:rPr>
          <w:delText xml:space="preserve">, </w:delText>
        </w:r>
        <w:r w:rsidRPr="00874C97" w:rsidDel="009E6EBC">
          <w:rPr>
            <w:rFonts w:ascii="Calibri" w:eastAsia="Calibri" w:hAnsi="Calibri" w:cs="Calibri"/>
            <w:sz w:val="22"/>
            <w:szCs w:val="22"/>
            <w:lang w:val="en"/>
            <w:rPrChange w:id="361" w:author="Tam Le" w:date="2018-02-07T16:47:00Z">
              <w:rPr>
                <w:lang w:val="en"/>
              </w:rPr>
            </w:rPrChange>
          </w:rPr>
          <w:delText>packaged</w:delText>
        </w:r>
        <w:r w:rsidRPr="00874C97" w:rsidDel="009E6EBC">
          <w:rPr>
            <w:rFonts w:ascii="Arial Hebrew" w:hAnsi="Arial Hebrew" w:cs="Arial Hebrew"/>
            <w:sz w:val="22"/>
            <w:szCs w:val="22"/>
            <w:lang w:val="en"/>
            <w:rPrChange w:id="362" w:author="Tam Le" w:date="2018-02-07T16:47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Pr="00874C97" w:rsidDel="009E6EBC">
          <w:rPr>
            <w:rFonts w:ascii="Calibri" w:eastAsia="Calibri" w:hAnsi="Calibri" w:cs="Calibri"/>
            <w:sz w:val="22"/>
            <w:szCs w:val="22"/>
            <w:lang w:val="en"/>
            <w:rPrChange w:id="363" w:author="Tam Le" w:date="2018-02-07T16:47:00Z">
              <w:rPr>
                <w:lang w:val="en"/>
              </w:rPr>
            </w:rPrChange>
          </w:rPr>
          <w:delText>take</w:delText>
        </w:r>
        <w:r w:rsidRPr="00874C97" w:rsidDel="009E6EBC">
          <w:rPr>
            <w:rFonts w:ascii="Arial Hebrew" w:hAnsi="Arial Hebrew" w:cs="Arial Hebrew"/>
            <w:sz w:val="22"/>
            <w:szCs w:val="22"/>
            <w:lang w:val="en"/>
            <w:rPrChange w:id="364" w:author="Tam Le" w:date="2018-02-07T16:47:00Z">
              <w:rPr>
                <w:rFonts w:ascii="Arial Hebrew" w:hAnsi="Arial Hebrew" w:cs="Arial Hebrew"/>
                <w:lang w:val="en"/>
              </w:rPr>
            </w:rPrChange>
          </w:rPr>
          <w:delText>-</w:delText>
        </w:r>
        <w:r w:rsidRPr="00874C97" w:rsidDel="009E6EBC">
          <w:rPr>
            <w:rFonts w:ascii="Calibri" w:eastAsia="Calibri" w:hAnsi="Calibri" w:cs="Calibri"/>
            <w:sz w:val="22"/>
            <w:szCs w:val="22"/>
            <w:lang w:val="en"/>
            <w:rPrChange w:id="365" w:author="Tam Le" w:date="2018-02-07T16:47:00Z">
              <w:rPr>
                <w:lang w:val="en"/>
              </w:rPr>
            </w:rPrChange>
          </w:rPr>
          <w:delText>out</w:delText>
        </w:r>
        <w:r w:rsidRPr="00874C97" w:rsidDel="009E6EBC">
          <w:rPr>
            <w:rFonts w:ascii="Arial Hebrew" w:hAnsi="Arial Hebrew" w:cs="Arial Hebrew"/>
            <w:sz w:val="22"/>
            <w:szCs w:val="22"/>
            <w:lang w:val="en"/>
            <w:rPrChange w:id="366" w:author="Tam Le" w:date="2018-02-07T16:47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Pr="00874C97" w:rsidDel="009E6EBC">
          <w:rPr>
            <w:rFonts w:ascii="Calibri" w:eastAsia="Calibri" w:hAnsi="Calibri" w:cs="Calibri"/>
            <w:sz w:val="22"/>
            <w:szCs w:val="22"/>
            <w:lang w:val="en"/>
            <w:rPrChange w:id="367" w:author="Tam Le" w:date="2018-02-07T16:47:00Z">
              <w:rPr>
                <w:lang w:val="en"/>
              </w:rPr>
            </w:rPrChange>
          </w:rPr>
          <w:delText>foods</w:delText>
        </w:r>
        <w:r w:rsidRPr="00874C97" w:rsidDel="009E6EBC">
          <w:rPr>
            <w:rFonts w:ascii="Arial Hebrew" w:hAnsi="Arial Hebrew" w:cs="Arial Hebrew"/>
            <w:sz w:val="22"/>
            <w:szCs w:val="22"/>
            <w:lang w:val="en"/>
            <w:rPrChange w:id="368" w:author="Tam Le" w:date="2018-02-07T16:47:00Z">
              <w:rPr>
                <w:rFonts w:ascii="Arial Hebrew" w:hAnsi="Arial Hebrew" w:cs="Arial Hebrew"/>
                <w:lang w:val="en"/>
              </w:rPr>
            </w:rPrChange>
          </w:rPr>
          <w:delText xml:space="preserve">, </w:delText>
        </w:r>
        <w:r w:rsidRPr="00874C97" w:rsidDel="009E6EBC">
          <w:rPr>
            <w:rFonts w:ascii="Calibri" w:eastAsia="Calibri" w:hAnsi="Calibri" w:cs="Calibri"/>
            <w:sz w:val="22"/>
            <w:szCs w:val="22"/>
            <w:lang w:val="en"/>
            <w:rPrChange w:id="369" w:author="Tam Le" w:date="2018-02-07T16:47:00Z">
              <w:rPr>
                <w:lang w:val="en"/>
              </w:rPr>
            </w:rPrChange>
          </w:rPr>
          <w:delText>cleaning</w:delText>
        </w:r>
        <w:r w:rsidRPr="00874C97" w:rsidDel="009E6EBC">
          <w:rPr>
            <w:rFonts w:ascii="Arial Hebrew" w:hAnsi="Arial Hebrew" w:cs="Arial Hebrew"/>
            <w:sz w:val="22"/>
            <w:szCs w:val="22"/>
            <w:lang w:val="en"/>
            <w:rPrChange w:id="370" w:author="Tam Le" w:date="2018-02-07T16:47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</w:del>
      <w:ins w:id="371" w:author="Jona Burton" w:date="2017-08-07T16:22:00Z">
        <w:del w:id="372" w:author="Tam Le" w:date="2018-02-07T16:44:00Z">
          <w:r w:rsidR="00A2658D" w:rsidRPr="00874C97" w:rsidDel="009E6EBC">
            <w:rPr>
              <w:rFonts w:ascii="Calibri" w:eastAsia="Calibri" w:hAnsi="Calibri" w:cs="Calibri"/>
              <w:sz w:val="22"/>
              <w:szCs w:val="22"/>
              <w:lang w:val="en"/>
              <w:rPrChange w:id="373" w:author="Tam Le" w:date="2018-02-07T16:47:00Z">
                <w:rPr>
                  <w:lang w:val="en"/>
                </w:rPr>
              </w:rPrChange>
            </w:rPr>
            <w:delText>cleaned</w:delText>
          </w:r>
        </w:del>
        <w:del w:id="374" w:author="Tam Le" w:date="2018-02-07T16:37:00Z">
          <w:r w:rsidR="00A2658D" w:rsidRPr="00874C97" w:rsidDel="000F5C38">
            <w:rPr>
              <w:rFonts w:ascii="Arial Hebrew" w:hAnsi="Arial Hebrew" w:cs="Arial Hebrew"/>
              <w:sz w:val="22"/>
              <w:szCs w:val="22"/>
              <w:lang w:val="en"/>
              <w:rPrChange w:id="375" w:author="Tam Le" w:date="2018-02-07T16:47:00Z">
                <w:rPr>
                  <w:rFonts w:ascii="Arial Hebrew" w:hAnsi="Arial Hebrew" w:cs="Arial Hebrew"/>
                  <w:lang w:val="en"/>
                </w:rPr>
              </w:rPrChange>
            </w:rPr>
            <w:delText xml:space="preserve"> </w:delText>
          </w:r>
        </w:del>
      </w:ins>
      <w:del w:id="376" w:author="Tam Le" w:date="2018-02-07T16:37:00Z">
        <w:r w:rsidRPr="00874C97" w:rsidDel="000F5C38">
          <w:rPr>
            <w:rFonts w:ascii="Calibri" w:eastAsia="Calibri" w:hAnsi="Calibri" w:cs="Calibri"/>
            <w:sz w:val="22"/>
            <w:szCs w:val="22"/>
            <w:lang w:val="en"/>
            <w:rPrChange w:id="377" w:author="Tam Le" w:date="2018-02-07T16:47:00Z">
              <w:rPr>
                <w:lang w:val="en"/>
              </w:rPr>
            </w:rPrChange>
          </w:rPr>
          <w:delText>and</w:delText>
        </w:r>
        <w:r w:rsidRPr="00874C97" w:rsidDel="000F5C38">
          <w:rPr>
            <w:rFonts w:ascii="Arial Hebrew" w:hAnsi="Arial Hebrew" w:cs="Arial Hebrew"/>
            <w:sz w:val="22"/>
            <w:szCs w:val="22"/>
            <w:lang w:val="en"/>
            <w:rPrChange w:id="378" w:author="Tam Le" w:date="2018-02-07T16:47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Pr="00874C97" w:rsidDel="000F5C38">
          <w:rPr>
            <w:rFonts w:ascii="Calibri" w:eastAsia="Calibri" w:hAnsi="Calibri" w:cs="Calibri"/>
            <w:sz w:val="22"/>
            <w:szCs w:val="22"/>
            <w:lang w:val="en"/>
            <w:rPrChange w:id="379" w:author="Tam Le" w:date="2018-02-07T16:47:00Z">
              <w:rPr>
                <w:lang w:val="en"/>
              </w:rPr>
            </w:rPrChange>
          </w:rPr>
          <w:delText>helping</w:delText>
        </w:r>
        <w:r w:rsidRPr="00874C97" w:rsidDel="000F5C38">
          <w:rPr>
            <w:rFonts w:ascii="Arial Hebrew" w:hAnsi="Arial Hebrew" w:cs="Arial Hebrew"/>
            <w:sz w:val="22"/>
            <w:szCs w:val="22"/>
            <w:lang w:val="en"/>
            <w:rPrChange w:id="380" w:author="Tam Le" w:date="2018-02-07T16:47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</w:del>
      <w:ins w:id="381" w:author="Jona Burton" w:date="2017-08-07T16:22:00Z">
        <w:del w:id="382" w:author="Tam Le" w:date="2018-02-07T16:37:00Z">
          <w:r w:rsidR="00A2658D" w:rsidRPr="00874C97" w:rsidDel="000F5C38">
            <w:rPr>
              <w:rFonts w:ascii="Calibri" w:eastAsia="Calibri" w:hAnsi="Calibri" w:cs="Calibri"/>
              <w:sz w:val="22"/>
              <w:szCs w:val="22"/>
              <w:lang w:val="en"/>
              <w:rPrChange w:id="383" w:author="Tam Le" w:date="2018-02-07T16:47:00Z">
                <w:rPr>
                  <w:lang w:val="en"/>
                </w:rPr>
              </w:rPrChange>
            </w:rPr>
            <w:delText>helped</w:delText>
          </w:r>
          <w:r w:rsidR="00A2658D" w:rsidRPr="00874C97" w:rsidDel="000F5C38">
            <w:rPr>
              <w:rFonts w:ascii="Arial Hebrew" w:hAnsi="Arial Hebrew" w:cs="Arial Hebrew"/>
              <w:sz w:val="22"/>
              <w:szCs w:val="22"/>
              <w:lang w:val="en"/>
              <w:rPrChange w:id="384" w:author="Tam Le" w:date="2018-02-07T16:47:00Z">
                <w:rPr>
                  <w:rFonts w:ascii="Arial Hebrew" w:hAnsi="Arial Hebrew" w:cs="Arial Hebrew"/>
                  <w:lang w:val="en"/>
                </w:rPr>
              </w:rPrChange>
            </w:rPr>
            <w:delText xml:space="preserve"> </w:delText>
          </w:r>
        </w:del>
      </w:ins>
      <w:del w:id="385" w:author="Tam Le" w:date="2018-02-07T16:37:00Z">
        <w:r w:rsidRPr="00874C97" w:rsidDel="000F5C38">
          <w:rPr>
            <w:rFonts w:ascii="Calibri" w:eastAsia="Calibri" w:hAnsi="Calibri" w:cs="Calibri"/>
            <w:sz w:val="22"/>
            <w:szCs w:val="22"/>
            <w:lang w:val="en"/>
            <w:rPrChange w:id="386" w:author="Tam Le" w:date="2018-02-07T16:47:00Z">
              <w:rPr>
                <w:lang w:val="en"/>
              </w:rPr>
            </w:rPrChange>
          </w:rPr>
          <w:delText>co</w:delText>
        </w:r>
        <w:r w:rsidRPr="00874C97" w:rsidDel="000F5C38">
          <w:rPr>
            <w:rFonts w:ascii="Arial Hebrew" w:hAnsi="Arial Hebrew" w:cs="Arial Hebrew"/>
            <w:sz w:val="22"/>
            <w:szCs w:val="22"/>
            <w:lang w:val="en"/>
            <w:rPrChange w:id="387" w:author="Tam Le" w:date="2018-02-07T16:47:00Z">
              <w:rPr>
                <w:rFonts w:ascii="Arial Hebrew" w:hAnsi="Arial Hebrew" w:cs="Arial Hebrew"/>
                <w:lang w:val="en"/>
              </w:rPr>
            </w:rPrChange>
          </w:rPr>
          <w:delText>-</w:delText>
        </w:r>
        <w:r w:rsidRPr="00874C97" w:rsidDel="000F5C38">
          <w:rPr>
            <w:rFonts w:ascii="Calibri" w:eastAsia="Calibri" w:hAnsi="Calibri" w:cs="Calibri"/>
            <w:sz w:val="22"/>
            <w:szCs w:val="22"/>
            <w:lang w:val="en"/>
            <w:rPrChange w:id="388" w:author="Tam Le" w:date="2018-02-07T16:47:00Z">
              <w:rPr>
                <w:lang w:val="en"/>
              </w:rPr>
            </w:rPrChange>
          </w:rPr>
          <w:delText>worker</w:delText>
        </w:r>
        <w:r w:rsidRPr="00874C97" w:rsidDel="000F5C38">
          <w:rPr>
            <w:rFonts w:ascii="Arial Hebrew" w:hAnsi="Arial Hebrew" w:cs="Arial Hebrew"/>
            <w:sz w:val="22"/>
            <w:szCs w:val="22"/>
            <w:lang w:val="en"/>
            <w:rPrChange w:id="389" w:author="Tam Le" w:date="2018-02-07T16:47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Pr="00874C97" w:rsidDel="000F5C38">
          <w:rPr>
            <w:rFonts w:ascii="Calibri" w:eastAsia="Calibri" w:hAnsi="Calibri" w:cs="Calibri"/>
            <w:sz w:val="22"/>
            <w:szCs w:val="22"/>
            <w:lang w:val="en"/>
            <w:rPrChange w:id="390" w:author="Tam Le" w:date="2018-02-07T16:47:00Z">
              <w:rPr>
                <w:lang w:val="en"/>
              </w:rPr>
            </w:rPrChange>
          </w:rPr>
          <w:delText>when</w:delText>
        </w:r>
        <w:r w:rsidRPr="00874C97" w:rsidDel="000F5C38">
          <w:rPr>
            <w:rFonts w:ascii="Arial Hebrew" w:hAnsi="Arial Hebrew" w:cs="Arial Hebrew"/>
            <w:sz w:val="22"/>
            <w:szCs w:val="22"/>
            <w:lang w:val="en"/>
            <w:rPrChange w:id="391" w:author="Tam Le" w:date="2018-02-07T16:47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Pr="00874C97" w:rsidDel="000F5C38">
          <w:rPr>
            <w:rFonts w:ascii="Calibri" w:eastAsia="Calibri" w:hAnsi="Calibri" w:cs="Calibri"/>
            <w:sz w:val="22"/>
            <w:szCs w:val="22"/>
            <w:lang w:val="en"/>
            <w:rPrChange w:id="392" w:author="Tam Le" w:date="2018-02-07T16:47:00Z">
              <w:rPr>
                <w:lang w:val="en"/>
              </w:rPr>
            </w:rPrChange>
          </w:rPr>
          <w:delText>needed</w:delText>
        </w:r>
      </w:del>
    </w:p>
    <w:p w14:paraId="0F728A03" w14:textId="0FE18860" w:rsidR="00F62074" w:rsidRPr="000F5C38" w:rsidRDefault="00F62074">
      <w:pPr>
        <w:ind w:left="720"/>
        <w:rPr>
          <w:rFonts w:ascii="Arial Hebrew" w:eastAsia="Times New Roman" w:hAnsi="Arial Hebrew" w:cs="Arial Hebrew"/>
          <w:lang w:val="en"/>
          <w:rPrChange w:id="393" w:author="Tam Le" w:date="2018-02-07T16:36:00Z">
            <w:rPr>
              <w:rFonts w:ascii="Arial Hebrew" w:eastAsia="Times New Roman" w:hAnsi="Arial Hebrew" w:cs="Arial Hebrew"/>
              <w:lang w:val="en"/>
            </w:rPr>
          </w:rPrChange>
        </w:rPr>
        <w:pPrChange w:id="394" w:author="Tam Le" w:date="2018-02-07T16:47:00Z">
          <w:pPr>
            <w:pStyle w:val="ListParagraph"/>
            <w:numPr>
              <w:numId w:val="5"/>
            </w:numPr>
            <w:autoSpaceDE w:val="0"/>
            <w:autoSpaceDN w:val="0"/>
            <w:adjustRightInd w:val="0"/>
            <w:spacing w:line="240" w:lineRule="auto"/>
            <w:ind w:left="1080" w:hanging="360"/>
          </w:pPr>
        </w:pPrChange>
      </w:pPr>
      <w:del w:id="395" w:author="Tam Le" w:date="2018-02-07T16:36:00Z">
        <w:r w:rsidRPr="000F5C38" w:rsidDel="000F5C38">
          <w:rPr>
            <w:lang w:val="en"/>
            <w:rPrChange w:id="396" w:author="Tam Le" w:date="2018-02-07T16:36:00Z">
              <w:rPr>
                <w:lang w:val="en"/>
              </w:rPr>
            </w:rPrChange>
          </w:rPr>
          <w:delText>Maintained</w:delText>
        </w:r>
        <w:r w:rsidRPr="000F5C38" w:rsidDel="000F5C38">
          <w:rPr>
            <w:rFonts w:ascii="Arial Hebrew" w:hAnsi="Arial Hebrew" w:cs="Arial Hebrew"/>
            <w:lang w:val="en"/>
            <w:rPrChange w:id="397" w:author="Tam Le" w:date="2018-02-07T16:36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Pr="000F5C38" w:rsidDel="000F5C38">
          <w:rPr>
            <w:lang w:val="en"/>
            <w:rPrChange w:id="398" w:author="Tam Le" w:date="2018-02-07T16:36:00Z">
              <w:rPr>
                <w:lang w:val="en"/>
              </w:rPr>
            </w:rPrChange>
          </w:rPr>
          <w:delText>inventory</w:delText>
        </w:r>
        <w:r w:rsidRPr="000F5C38" w:rsidDel="000F5C38">
          <w:rPr>
            <w:rFonts w:ascii="Arial Hebrew" w:hAnsi="Arial Hebrew" w:cs="Arial Hebrew"/>
            <w:lang w:val="en"/>
            <w:rPrChange w:id="399" w:author="Tam Le" w:date="2018-02-07T16:36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Pr="000F5C38" w:rsidDel="000F5C38">
          <w:rPr>
            <w:lang w:val="en"/>
            <w:rPrChange w:id="400" w:author="Tam Le" w:date="2018-02-07T16:36:00Z">
              <w:rPr>
                <w:lang w:val="en"/>
              </w:rPr>
            </w:rPrChange>
          </w:rPr>
          <w:delText>and</w:delText>
        </w:r>
        <w:r w:rsidRPr="000F5C38" w:rsidDel="000F5C38">
          <w:rPr>
            <w:rFonts w:ascii="Arial Hebrew" w:hAnsi="Arial Hebrew" w:cs="Arial Hebrew"/>
            <w:lang w:val="en"/>
            <w:rPrChange w:id="401" w:author="Tam Le" w:date="2018-02-07T16:36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Pr="000F5C38" w:rsidDel="000F5C38">
          <w:rPr>
            <w:lang w:val="en"/>
            <w:rPrChange w:id="402" w:author="Tam Le" w:date="2018-02-07T16:36:00Z">
              <w:rPr>
                <w:lang w:val="en"/>
              </w:rPr>
            </w:rPrChange>
          </w:rPr>
          <w:delText>reported</w:delText>
        </w:r>
        <w:r w:rsidRPr="000F5C38" w:rsidDel="000F5C38">
          <w:rPr>
            <w:rFonts w:ascii="Arial Hebrew" w:hAnsi="Arial Hebrew" w:cs="Arial Hebrew"/>
            <w:lang w:val="en"/>
            <w:rPrChange w:id="403" w:author="Tam Le" w:date="2018-02-07T16:36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Pr="000F5C38" w:rsidDel="000F5C38">
          <w:rPr>
            <w:lang w:val="en"/>
            <w:rPrChange w:id="404" w:author="Tam Le" w:date="2018-02-07T16:36:00Z">
              <w:rPr>
                <w:lang w:val="en"/>
              </w:rPr>
            </w:rPrChange>
          </w:rPr>
          <w:delText>to</w:delText>
        </w:r>
        <w:r w:rsidRPr="000F5C38" w:rsidDel="000F5C38">
          <w:rPr>
            <w:rFonts w:ascii="Arial Hebrew" w:hAnsi="Arial Hebrew" w:cs="Arial Hebrew"/>
            <w:lang w:val="en"/>
            <w:rPrChange w:id="405" w:author="Tam Le" w:date="2018-02-07T16:36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Pr="000F5C38" w:rsidDel="000F5C38">
          <w:rPr>
            <w:lang w:val="en"/>
            <w:rPrChange w:id="406" w:author="Tam Le" w:date="2018-02-07T16:36:00Z">
              <w:rPr>
                <w:lang w:val="en"/>
              </w:rPr>
            </w:rPrChange>
          </w:rPr>
          <w:delText>supervisor</w:delText>
        </w:r>
        <w:r w:rsidRPr="000F5C38" w:rsidDel="000F5C38">
          <w:rPr>
            <w:rFonts w:ascii="Arial Hebrew" w:hAnsi="Arial Hebrew" w:cs="Arial Hebrew"/>
            <w:lang w:val="en"/>
            <w:rPrChange w:id="407" w:author="Tam Le" w:date="2018-02-07T16:36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Pr="000F5C38" w:rsidDel="000F5C38">
          <w:rPr>
            <w:lang w:val="en"/>
            <w:rPrChange w:id="408" w:author="Tam Le" w:date="2018-02-07T16:36:00Z">
              <w:rPr>
                <w:lang w:val="en"/>
              </w:rPr>
            </w:rPrChange>
          </w:rPr>
          <w:delText>what</w:delText>
        </w:r>
        <w:r w:rsidRPr="000F5C38" w:rsidDel="000F5C38">
          <w:rPr>
            <w:rFonts w:ascii="Arial Hebrew" w:hAnsi="Arial Hebrew" w:cs="Arial Hebrew"/>
            <w:lang w:val="en"/>
            <w:rPrChange w:id="409" w:author="Tam Le" w:date="2018-02-07T16:36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Pr="000F5C38" w:rsidDel="000F5C38">
          <w:rPr>
            <w:lang w:val="en"/>
            <w:rPrChange w:id="410" w:author="Tam Le" w:date="2018-02-07T16:36:00Z">
              <w:rPr>
                <w:lang w:val="en"/>
              </w:rPr>
            </w:rPrChange>
          </w:rPr>
          <w:delText>items</w:delText>
        </w:r>
        <w:r w:rsidRPr="000F5C38" w:rsidDel="000F5C38">
          <w:rPr>
            <w:rFonts w:ascii="Arial Hebrew" w:hAnsi="Arial Hebrew" w:cs="Arial Hebrew"/>
            <w:lang w:val="en"/>
            <w:rPrChange w:id="411" w:author="Tam Le" w:date="2018-02-07T16:36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Pr="000F5C38" w:rsidDel="000F5C38">
          <w:rPr>
            <w:lang w:val="en"/>
            <w:rPrChange w:id="412" w:author="Tam Le" w:date="2018-02-07T16:36:00Z">
              <w:rPr>
                <w:lang w:val="en"/>
              </w:rPr>
            </w:rPrChange>
          </w:rPr>
          <w:delText>to</w:delText>
        </w:r>
        <w:r w:rsidRPr="000F5C38" w:rsidDel="000F5C38">
          <w:rPr>
            <w:rFonts w:ascii="Arial Hebrew" w:hAnsi="Arial Hebrew" w:cs="Arial Hebrew"/>
            <w:lang w:val="en"/>
            <w:rPrChange w:id="413" w:author="Tam Le" w:date="2018-02-07T16:36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Pr="000F5C38" w:rsidDel="000F5C38">
          <w:rPr>
            <w:lang w:val="en"/>
            <w:rPrChange w:id="414" w:author="Tam Le" w:date="2018-02-07T16:36:00Z">
              <w:rPr>
                <w:lang w:val="en"/>
              </w:rPr>
            </w:rPrChange>
          </w:rPr>
          <w:delText>order</w:delText>
        </w:r>
        <w:r w:rsidR="00390B6D" w:rsidRPr="000F5C38" w:rsidDel="000F5C38">
          <w:rPr>
            <w:rFonts w:ascii="Arial Hebrew" w:hAnsi="Arial Hebrew" w:cs="Arial Hebrew"/>
            <w:lang w:val="en"/>
            <w:rPrChange w:id="415" w:author="Tam Le" w:date="2018-02-07T16:36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="00390B6D" w:rsidRPr="000F5C38" w:rsidDel="000F5C38">
          <w:rPr>
            <w:lang w:val="en"/>
            <w:rPrChange w:id="416" w:author="Tam Le" w:date="2018-02-07T16:36:00Z">
              <w:rPr>
                <w:lang w:val="en"/>
              </w:rPr>
            </w:rPrChange>
          </w:rPr>
          <w:delText>and</w:delText>
        </w:r>
        <w:r w:rsidR="00390B6D" w:rsidRPr="000F5C38" w:rsidDel="000F5C38">
          <w:rPr>
            <w:rFonts w:ascii="Arial Hebrew" w:hAnsi="Arial Hebrew" w:cs="Arial Hebrew"/>
            <w:lang w:val="en"/>
            <w:rPrChange w:id="417" w:author="Tam Le" w:date="2018-02-07T16:36:00Z">
              <w:rPr>
                <w:rFonts w:ascii="Arial Hebrew" w:hAnsi="Arial Hebrew" w:cs="Arial Hebrew"/>
                <w:lang w:val="en"/>
              </w:rPr>
            </w:rPrChange>
          </w:rPr>
          <w:delText xml:space="preserve"> </w:delText>
        </w:r>
        <w:r w:rsidR="00390B6D" w:rsidRPr="000F5C38" w:rsidDel="000F5C38">
          <w:rPr>
            <w:lang w:val="en"/>
            <w:rPrChange w:id="418" w:author="Tam Le" w:date="2018-02-07T16:36:00Z">
              <w:rPr>
                <w:lang w:val="en"/>
              </w:rPr>
            </w:rPrChange>
          </w:rPr>
          <w:delText>assisted</w:delText>
        </w:r>
        <w:r w:rsidR="00390B6D" w:rsidRPr="000F5C38" w:rsidDel="000F5C38">
          <w:rPr>
            <w:rFonts w:ascii="Arial Hebrew" w:eastAsia="Times New Roman" w:hAnsi="Arial Hebrew" w:cs="Arial Hebrew"/>
            <w:lang w:val="en"/>
            <w:rPrChange w:id="419" w:author="Tam Le" w:date="2018-02-07T16:36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="00390B6D" w:rsidRPr="000F5C38" w:rsidDel="000F5C38">
          <w:rPr>
            <w:lang w:val="en"/>
            <w:rPrChange w:id="420" w:author="Tam Le" w:date="2018-02-07T16:36:00Z">
              <w:rPr>
                <w:lang w:val="en"/>
              </w:rPr>
            </w:rPrChange>
          </w:rPr>
          <w:delText>and</w:delText>
        </w:r>
        <w:r w:rsidR="00390B6D" w:rsidRPr="000F5C38" w:rsidDel="000F5C38">
          <w:rPr>
            <w:rFonts w:ascii="Arial Hebrew" w:eastAsia="Times New Roman" w:hAnsi="Arial Hebrew" w:cs="Arial Hebrew"/>
            <w:lang w:val="en"/>
            <w:rPrChange w:id="421" w:author="Tam Le" w:date="2018-02-07T16:36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="00390B6D" w:rsidRPr="000F5C38" w:rsidDel="000F5C38">
          <w:rPr>
            <w:lang w:val="en"/>
            <w:rPrChange w:id="422" w:author="Tam Le" w:date="2018-02-07T16:36:00Z">
              <w:rPr>
                <w:lang w:val="en"/>
              </w:rPr>
            </w:rPrChange>
          </w:rPr>
          <w:delText>performed</w:delText>
        </w:r>
        <w:r w:rsidR="00390B6D" w:rsidRPr="000F5C38" w:rsidDel="000F5C38">
          <w:rPr>
            <w:rFonts w:ascii="Arial Hebrew" w:eastAsia="Times New Roman" w:hAnsi="Arial Hebrew" w:cs="Arial Hebrew"/>
            <w:lang w:val="en"/>
            <w:rPrChange w:id="423" w:author="Tam Le" w:date="2018-02-07T16:36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="00390B6D" w:rsidRPr="000F5C38" w:rsidDel="000F5C38">
          <w:rPr>
            <w:lang w:val="en"/>
            <w:rPrChange w:id="424" w:author="Tam Le" w:date="2018-02-07T16:36:00Z">
              <w:rPr>
                <w:lang w:val="en"/>
              </w:rPr>
            </w:rPrChange>
          </w:rPr>
          <w:delText>breakdown</w:delText>
        </w:r>
        <w:r w:rsidR="00390B6D" w:rsidRPr="000F5C38" w:rsidDel="000F5C38">
          <w:rPr>
            <w:rFonts w:ascii="Arial Hebrew" w:eastAsia="Times New Roman" w:hAnsi="Arial Hebrew" w:cs="Arial Hebrew"/>
            <w:lang w:val="en"/>
            <w:rPrChange w:id="425" w:author="Tam Le" w:date="2018-02-07T16:36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="00390B6D" w:rsidRPr="000F5C38" w:rsidDel="000F5C38">
          <w:rPr>
            <w:lang w:val="en"/>
            <w:rPrChange w:id="426" w:author="Tam Le" w:date="2018-02-07T16:36:00Z">
              <w:rPr>
                <w:lang w:val="en"/>
              </w:rPr>
            </w:rPrChange>
          </w:rPr>
          <w:delText>of</w:delText>
        </w:r>
        <w:r w:rsidR="00390B6D" w:rsidRPr="000F5C38" w:rsidDel="000F5C38">
          <w:rPr>
            <w:rFonts w:ascii="Arial Hebrew" w:eastAsia="Times New Roman" w:hAnsi="Arial Hebrew" w:cs="Arial Hebrew"/>
            <w:lang w:val="en"/>
            <w:rPrChange w:id="427" w:author="Tam Le" w:date="2018-02-07T16:36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="00390B6D" w:rsidRPr="000F5C38" w:rsidDel="000F5C38">
          <w:rPr>
            <w:lang w:val="en"/>
            <w:rPrChange w:id="428" w:author="Tam Le" w:date="2018-02-07T16:36:00Z">
              <w:rPr>
                <w:lang w:val="en"/>
              </w:rPr>
            </w:rPrChange>
          </w:rPr>
          <w:delText>day</w:delText>
        </w:r>
        <w:r w:rsidR="00390B6D" w:rsidRPr="000F5C38" w:rsidDel="000F5C38">
          <w:rPr>
            <w:rFonts w:ascii="Arial Hebrew" w:eastAsia="Times New Roman" w:hAnsi="Arial Hebrew" w:cs="Arial Hebrew"/>
            <w:lang w:val="en"/>
            <w:rPrChange w:id="429" w:author="Tam Le" w:date="2018-02-07T16:36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="00390B6D" w:rsidRPr="000F5C38" w:rsidDel="000F5C38">
          <w:rPr>
            <w:lang w:val="en"/>
            <w:rPrChange w:id="430" w:author="Tam Le" w:date="2018-02-07T16:36:00Z">
              <w:rPr>
                <w:lang w:val="en"/>
              </w:rPr>
            </w:rPrChange>
          </w:rPr>
          <w:delText>to</w:delText>
        </w:r>
        <w:r w:rsidR="00390B6D" w:rsidRPr="000F5C38" w:rsidDel="000F5C38">
          <w:rPr>
            <w:rFonts w:ascii="Arial Hebrew" w:eastAsia="Times New Roman" w:hAnsi="Arial Hebrew" w:cs="Arial Hebrew"/>
            <w:lang w:val="en"/>
            <w:rPrChange w:id="431" w:author="Tam Le" w:date="2018-02-07T16:36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="00390B6D" w:rsidRPr="000F5C38" w:rsidDel="000F5C38">
          <w:rPr>
            <w:lang w:val="en"/>
            <w:rPrChange w:id="432" w:author="Tam Le" w:date="2018-02-07T16:36:00Z">
              <w:rPr>
                <w:lang w:val="en"/>
              </w:rPr>
            </w:rPrChange>
          </w:rPr>
          <w:delText>day</w:delText>
        </w:r>
        <w:r w:rsidR="00390B6D" w:rsidRPr="000F5C38" w:rsidDel="000F5C38">
          <w:rPr>
            <w:rFonts w:ascii="Arial Hebrew" w:eastAsia="Times New Roman" w:hAnsi="Arial Hebrew" w:cs="Arial Hebrew"/>
            <w:lang w:val="en"/>
            <w:rPrChange w:id="433" w:author="Tam Le" w:date="2018-02-07T16:36:00Z">
              <w:rPr>
                <w:rFonts w:ascii="Arial Hebrew" w:eastAsia="Times New Roman" w:hAnsi="Arial Hebrew" w:cs="Arial Hebrew"/>
                <w:lang w:val="en"/>
              </w:rPr>
            </w:rPrChange>
          </w:rPr>
          <w:delText xml:space="preserve"> </w:delText>
        </w:r>
        <w:r w:rsidR="00390B6D" w:rsidRPr="000F5C38" w:rsidDel="000F5C38">
          <w:rPr>
            <w:lang w:val="en"/>
            <w:rPrChange w:id="434" w:author="Tam Le" w:date="2018-02-07T16:36:00Z">
              <w:rPr>
                <w:lang w:val="en"/>
              </w:rPr>
            </w:rPrChange>
          </w:rPr>
          <w:delText>operations</w:delText>
        </w:r>
      </w:del>
    </w:p>
    <w:sectPr w:rsidR="00F62074" w:rsidRPr="000F5C38" w:rsidSect="006A08B6">
      <w:pgSz w:w="12240" w:h="15840"/>
      <w:pgMar w:top="288" w:right="720" w:bottom="432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E7C7A" w14:textId="77777777" w:rsidR="00DD6E12" w:rsidRDefault="00DD6E12" w:rsidP="00EA0037">
      <w:r>
        <w:separator/>
      </w:r>
    </w:p>
  </w:endnote>
  <w:endnote w:type="continuationSeparator" w:id="0">
    <w:p w14:paraId="14F54D29" w14:textId="77777777" w:rsidR="00DD6E12" w:rsidRDefault="00DD6E12" w:rsidP="00EA0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1CAF8" w14:textId="77777777" w:rsidR="00DD6E12" w:rsidRDefault="00DD6E12" w:rsidP="00EA0037">
      <w:r>
        <w:separator/>
      </w:r>
    </w:p>
  </w:footnote>
  <w:footnote w:type="continuationSeparator" w:id="0">
    <w:p w14:paraId="539F9DFD" w14:textId="77777777" w:rsidR="00DD6E12" w:rsidRDefault="00DD6E12" w:rsidP="00EA0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7A98"/>
    <w:multiLevelType w:val="hybridMultilevel"/>
    <w:tmpl w:val="EFAE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47E8F"/>
    <w:multiLevelType w:val="hybridMultilevel"/>
    <w:tmpl w:val="0EB0DE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112760"/>
    <w:multiLevelType w:val="hybridMultilevel"/>
    <w:tmpl w:val="7234A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162257"/>
    <w:multiLevelType w:val="hybridMultilevel"/>
    <w:tmpl w:val="36083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135A0"/>
    <w:multiLevelType w:val="multilevel"/>
    <w:tmpl w:val="DFE0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DB2465"/>
    <w:multiLevelType w:val="hybridMultilevel"/>
    <w:tmpl w:val="8F54FA1E"/>
    <w:lvl w:ilvl="0" w:tplc="0AF48E32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9B31C3"/>
    <w:multiLevelType w:val="hybridMultilevel"/>
    <w:tmpl w:val="44E0A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77CCF"/>
    <w:multiLevelType w:val="hybridMultilevel"/>
    <w:tmpl w:val="AB7C5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1C0093B"/>
    <w:multiLevelType w:val="hybridMultilevel"/>
    <w:tmpl w:val="A8C4E1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C1E24D8"/>
    <w:multiLevelType w:val="hybridMultilevel"/>
    <w:tmpl w:val="6E8A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0632B0"/>
    <w:multiLevelType w:val="hybridMultilevel"/>
    <w:tmpl w:val="6F9AE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011D63"/>
    <w:multiLevelType w:val="hybridMultilevel"/>
    <w:tmpl w:val="2EACF6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F562FD"/>
    <w:multiLevelType w:val="hybridMultilevel"/>
    <w:tmpl w:val="83CCC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C867F85"/>
    <w:multiLevelType w:val="hybridMultilevel"/>
    <w:tmpl w:val="CF14CA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902E16"/>
    <w:multiLevelType w:val="hybridMultilevel"/>
    <w:tmpl w:val="91086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6"/>
  </w:num>
  <w:num w:numId="5">
    <w:abstractNumId w:val="13"/>
  </w:num>
  <w:num w:numId="6">
    <w:abstractNumId w:val="5"/>
  </w:num>
  <w:num w:numId="7">
    <w:abstractNumId w:val="7"/>
  </w:num>
  <w:num w:numId="8">
    <w:abstractNumId w:val="3"/>
  </w:num>
  <w:num w:numId="9">
    <w:abstractNumId w:val="10"/>
  </w:num>
  <w:num w:numId="10">
    <w:abstractNumId w:val="8"/>
  </w:num>
  <w:num w:numId="11">
    <w:abstractNumId w:val="0"/>
  </w:num>
  <w:num w:numId="12">
    <w:abstractNumId w:val="11"/>
  </w:num>
  <w:num w:numId="13">
    <w:abstractNumId w:val="2"/>
  </w:num>
  <w:num w:numId="14">
    <w:abstractNumId w:val="12"/>
  </w:num>
  <w:num w:numId="15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m Le">
    <w15:presenceInfo w15:providerId="None" w15:userId="Tam Le"/>
  </w15:person>
  <w15:person w15:author="Jona Burton">
    <w15:presenceInfo w15:providerId="AD" w15:userId="S-1-5-21-3885718231-639565703-585033454-1207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revisionView w:markup="0"/>
  <w:trackRevision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AD"/>
    <w:rsid w:val="00001A0B"/>
    <w:rsid w:val="00035AE1"/>
    <w:rsid w:val="0006323A"/>
    <w:rsid w:val="00074B5B"/>
    <w:rsid w:val="00080942"/>
    <w:rsid w:val="000F5C38"/>
    <w:rsid w:val="00103A15"/>
    <w:rsid w:val="00132143"/>
    <w:rsid w:val="00144C0B"/>
    <w:rsid w:val="001B0A2C"/>
    <w:rsid w:val="001B6C16"/>
    <w:rsid w:val="00200521"/>
    <w:rsid w:val="00222251"/>
    <w:rsid w:val="00224D01"/>
    <w:rsid w:val="00247FDB"/>
    <w:rsid w:val="00264305"/>
    <w:rsid w:val="00291E09"/>
    <w:rsid w:val="00306975"/>
    <w:rsid w:val="00346062"/>
    <w:rsid w:val="00346F23"/>
    <w:rsid w:val="00351B89"/>
    <w:rsid w:val="003675D7"/>
    <w:rsid w:val="00375DCC"/>
    <w:rsid w:val="00390B6D"/>
    <w:rsid w:val="003B6F0F"/>
    <w:rsid w:val="003C37CA"/>
    <w:rsid w:val="00424BAD"/>
    <w:rsid w:val="00435A1F"/>
    <w:rsid w:val="004858AA"/>
    <w:rsid w:val="004934BC"/>
    <w:rsid w:val="00503F76"/>
    <w:rsid w:val="00545811"/>
    <w:rsid w:val="00566AA4"/>
    <w:rsid w:val="00592805"/>
    <w:rsid w:val="005A0678"/>
    <w:rsid w:val="005A08D1"/>
    <w:rsid w:val="005B399F"/>
    <w:rsid w:val="005C15D0"/>
    <w:rsid w:val="005E7E11"/>
    <w:rsid w:val="0067592C"/>
    <w:rsid w:val="006A08B6"/>
    <w:rsid w:val="006C5C80"/>
    <w:rsid w:val="006D11AA"/>
    <w:rsid w:val="006E277E"/>
    <w:rsid w:val="007405AF"/>
    <w:rsid w:val="00743083"/>
    <w:rsid w:val="007A3513"/>
    <w:rsid w:val="007D4186"/>
    <w:rsid w:val="007E6DB7"/>
    <w:rsid w:val="0082126F"/>
    <w:rsid w:val="00821DC3"/>
    <w:rsid w:val="0082484E"/>
    <w:rsid w:val="008345FE"/>
    <w:rsid w:val="00862E49"/>
    <w:rsid w:val="00874C97"/>
    <w:rsid w:val="008B3735"/>
    <w:rsid w:val="008B4C37"/>
    <w:rsid w:val="008C6DBC"/>
    <w:rsid w:val="008E4B05"/>
    <w:rsid w:val="008F0F11"/>
    <w:rsid w:val="009347B6"/>
    <w:rsid w:val="00943AD9"/>
    <w:rsid w:val="009575B9"/>
    <w:rsid w:val="009D04E7"/>
    <w:rsid w:val="009E6EBC"/>
    <w:rsid w:val="00A2658D"/>
    <w:rsid w:val="00A567BC"/>
    <w:rsid w:val="00A92FD0"/>
    <w:rsid w:val="00B0256C"/>
    <w:rsid w:val="00B24D60"/>
    <w:rsid w:val="00B60985"/>
    <w:rsid w:val="00B6693F"/>
    <w:rsid w:val="00B810E6"/>
    <w:rsid w:val="00B824A1"/>
    <w:rsid w:val="00BC59FF"/>
    <w:rsid w:val="00BD2F6E"/>
    <w:rsid w:val="00C06CA0"/>
    <w:rsid w:val="00C120D3"/>
    <w:rsid w:val="00C34313"/>
    <w:rsid w:val="00C36F48"/>
    <w:rsid w:val="00C54B5D"/>
    <w:rsid w:val="00C75DFE"/>
    <w:rsid w:val="00CC56FD"/>
    <w:rsid w:val="00D01D19"/>
    <w:rsid w:val="00D0250E"/>
    <w:rsid w:val="00D2152C"/>
    <w:rsid w:val="00D372EB"/>
    <w:rsid w:val="00D7680A"/>
    <w:rsid w:val="00D86833"/>
    <w:rsid w:val="00D92FEE"/>
    <w:rsid w:val="00DA67DB"/>
    <w:rsid w:val="00DC3BA8"/>
    <w:rsid w:val="00DD6E12"/>
    <w:rsid w:val="00DF6FD0"/>
    <w:rsid w:val="00E26DEB"/>
    <w:rsid w:val="00E32C55"/>
    <w:rsid w:val="00E53152"/>
    <w:rsid w:val="00E87CDA"/>
    <w:rsid w:val="00E92FFA"/>
    <w:rsid w:val="00EA0037"/>
    <w:rsid w:val="00EA4BB3"/>
    <w:rsid w:val="00EB5C8C"/>
    <w:rsid w:val="00EE2B3B"/>
    <w:rsid w:val="00F162BD"/>
    <w:rsid w:val="00F21083"/>
    <w:rsid w:val="00F62074"/>
    <w:rsid w:val="00F97280"/>
    <w:rsid w:val="00FA51E6"/>
    <w:rsid w:val="00FC4453"/>
    <w:rsid w:val="00FE0E19"/>
    <w:rsid w:val="13CC1953"/>
    <w:rsid w:val="4C00287D"/>
    <w:rsid w:val="5FE73D61"/>
    <w:rsid w:val="773DC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85BE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B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F62074"/>
    <w:pPr>
      <w:spacing w:line="259" w:lineRule="auto"/>
      <w:ind w:left="720"/>
      <w:contextualSpacing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00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0037"/>
  </w:style>
  <w:style w:type="paragraph" w:styleId="Footer">
    <w:name w:val="footer"/>
    <w:basedOn w:val="Normal"/>
    <w:link w:val="FooterChar"/>
    <w:uiPriority w:val="99"/>
    <w:unhideWhenUsed/>
    <w:rsid w:val="00EA00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0037"/>
  </w:style>
  <w:style w:type="paragraph" w:styleId="BalloonText">
    <w:name w:val="Balloon Text"/>
    <w:basedOn w:val="Normal"/>
    <w:link w:val="BalloonTextChar"/>
    <w:uiPriority w:val="99"/>
    <w:semiHidden/>
    <w:unhideWhenUsed/>
    <w:rsid w:val="00A265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58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4B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B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B5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B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B5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74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B6DA5CA5-466E-6049-A7C2-AFA7EF305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628</Words>
  <Characters>3582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Mississippi</Company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Le</dc:creator>
  <cp:keywords/>
  <dc:description/>
  <cp:lastModifiedBy>Tam Le</cp:lastModifiedBy>
  <cp:revision>8</cp:revision>
  <cp:lastPrinted>2018-02-27T15:28:00Z</cp:lastPrinted>
  <dcterms:created xsi:type="dcterms:W3CDTF">2018-02-07T23:02:00Z</dcterms:created>
  <dcterms:modified xsi:type="dcterms:W3CDTF">2018-02-27T15:39:00Z</dcterms:modified>
</cp:coreProperties>
</file>